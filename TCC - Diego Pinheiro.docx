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30E2B" w:rsidRDefault="00030E2B">
      <w:pPr>
        <w:rPr>
          <w:rFonts w:ascii="Arial" w:eastAsia="Arial" w:hAnsi="Arial" w:cs="Arial"/>
          <w:b/>
          <w:i/>
          <w:sz w:val="46"/>
          <w:szCs w:val="46"/>
        </w:rPr>
      </w:pPr>
    </w:p>
    <w:tbl>
      <w:tblPr>
        <w:tblStyle w:val="a1"/>
        <w:tblW w:w="8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3"/>
      </w:tblGrid>
      <w:tr w:rsidR="00030E2B" w14:paraId="4B3A63A6" w14:textId="77777777">
        <w:trPr>
          <w:trHeight w:val="3388"/>
        </w:trPr>
        <w:tc>
          <w:tcPr>
            <w:tcW w:w="8613" w:type="dxa"/>
            <w:tcBorders>
              <w:top w:val="nil"/>
              <w:left w:val="nil"/>
              <w:bottom w:val="nil"/>
              <w:right w:val="nil"/>
            </w:tcBorders>
            <w:shd w:val="clear" w:color="auto" w:fill="auto"/>
            <w:vAlign w:val="center"/>
          </w:tcPr>
          <w:p w14:paraId="00000002" w14:textId="77777777" w:rsidR="00030E2B" w:rsidRDefault="00D176EA">
            <w:pPr>
              <w:jc w:val="center"/>
              <w:rPr>
                <w:rFonts w:ascii="Arial" w:eastAsia="Arial" w:hAnsi="Arial" w:cs="Arial"/>
                <w:b/>
                <w:color w:val="163D5E"/>
                <w:sz w:val="28"/>
                <w:szCs w:val="28"/>
              </w:rPr>
            </w:pPr>
            <w:r>
              <w:rPr>
                <w:rFonts w:ascii="Arial" w:eastAsia="Arial" w:hAnsi="Arial" w:cs="Arial"/>
                <w:b/>
                <w:color w:val="163D5E"/>
                <w:sz w:val="28"/>
                <w:szCs w:val="28"/>
              </w:rPr>
              <w:t xml:space="preserve">Anonimização de Dados: </w:t>
            </w:r>
          </w:p>
          <w:p w14:paraId="00000003" w14:textId="77777777" w:rsidR="00030E2B" w:rsidRDefault="00D176EA">
            <w:pPr>
              <w:jc w:val="center"/>
              <w:rPr>
                <w:rFonts w:ascii="Arial" w:eastAsia="Arial" w:hAnsi="Arial" w:cs="Arial"/>
                <w:b/>
                <w:color w:val="163D5E"/>
                <w:sz w:val="28"/>
                <w:szCs w:val="28"/>
              </w:rPr>
            </w:pPr>
            <w:r>
              <w:rPr>
                <w:rFonts w:ascii="Arial" w:eastAsia="Arial" w:hAnsi="Arial" w:cs="Arial"/>
                <w:b/>
                <w:color w:val="163D5E"/>
                <w:sz w:val="28"/>
                <w:szCs w:val="28"/>
              </w:rPr>
              <w:t>Legislação e Conflito de Interesses</w:t>
            </w:r>
          </w:p>
        </w:tc>
      </w:tr>
    </w:tbl>
    <w:p w14:paraId="00000004" w14:textId="77777777" w:rsidR="00030E2B" w:rsidRDefault="00D176EA">
      <w:pPr>
        <w:rPr>
          <w:rFonts w:ascii="Arial" w:eastAsia="Arial" w:hAnsi="Arial" w:cs="Arial"/>
          <w:b/>
          <w:i/>
          <w:sz w:val="46"/>
          <w:szCs w:val="46"/>
        </w:rPr>
        <w:sectPr w:rsidR="00030E2B">
          <w:headerReference w:type="even" r:id="rId8"/>
          <w:headerReference w:type="default" r:id="rId9"/>
          <w:footerReference w:type="even" r:id="rId10"/>
          <w:footerReference w:type="default" r:id="rId11"/>
          <w:headerReference w:type="first" r:id="rId12"/>
          <w:footerReference w:type="first" r:id="rId13"/>
          <w:pgSz w:w="11900" w:h="16840"/>
          <w:pgMar w:top="1417" w:right="1701" w:bottom="1417" w:left="1701" w:header="708" w:footer="708" w:gutter="0"/>
          <w:pgNumType w:start="1"/>
          <w:cols w:space="720"/>
        </w:sectPr>
      </w:pPr>
      <w:r>
        <w:rPr>
          <w:noProof/>
        </w:rPr>
        <mc:AlternateContent>
          <mc:Choice Requires="wpg">
            <w:drawing>
              <wp:anchor distT="0" distB="0" distL="114300" distR="114300" simplePos="0" relativeHeight="251658240" behindDoc="0" locked="0" layoutInCell="1" hidden="0" allowOverlap="1" wp14:anchorId="62BB9F91" wp14:editId="52E55EEF">
                <wp:simplePos x="0" y="0"/>
                <wp:positionH relativeFrom="margin">
                  <wp:posOffset>1791971</wp:posOffset>
                </wp:positionH>
                <wp:positionV relativeFrom="margin">
                  <wp:posOffset>3772535</wp:posOffset>
                </wp:positionV>
                <wp:extent cx="4465955" cy="383540"/>
                <wp:effectExtent l="0" t="0" r="0" b="0"/>
                <wp:wrapSquare wrapText="bothSides" distT="0" distB="0" distL="114300" distR="114300"/>
                <wp:docPr id="36" name="Retângulo 36"/>
                <wp:cNvGraphicFramePr/>
                <a:graphic xmlns:a="http://schemas.openxmlformats.org/drawingml/2006/main">
                  <a:graphicData uri="http://schemas.microsoft.com/office/word/2010/wordprocessingShape">
                    <wps:wsp>
                      <wps:cNvSpPr/>
                      <wps:spPr>
                        <a:xfrm>
                          <a:off x="3132073" y="3607280"/>
                          <a:ext cx="4427855" cy="345440"/>
                        </a:xfrm>
                        <a:prstGeom prst="rect">
                          <a:avLst/>
                        </a:prstGeom>
                        <a:noFill/>
                        <a:ln>
                          <a:noFill/>
                        </a:ln>
                      </wps:spPr>
                      <wps:txbx>
                        <w:txbxContent>
                          <w:p w14:paraId="31A91469" w14:textId="77777777" w:rsidR="00030E2B" w:rsidRDefault="00D176EA">
                            <w:pPr>
                              <w:textDirection w:val="btLr"/>
                            </w:pPr>
                            <w:r>
                              <w:rPr>
                                <w:rFonts w:ascii="Arial" w:eastAsia="Arial" w:hAnsi="Arial" w:cs="Arial"/>
                                <w:color w:val="153D5E"/>
                                <w:sz w:val="22"/>
                              </w:rPr>
                              <w:t>Trabalho de Conclusão de Curso - MBA em Gestão de Segurança de Dados (CEMEAI)</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1791971</wp:posOffset>
                </wp:positionH>
                <wp:positionV relativeFrom="margin">
                  <wp:posOffset>3772535</wp:posOffset>
                </wp:positionV>
                <wp:extent cx="4465955" cy="383540"/>
                <wp:effectExtent b="0" l="0" r="0" t="0"/>
                <wp:wrapSquare wrapText="bothSides" distB="0" distT="0" distL="114300" distR="114300"/>
                <wp:docPr id="36"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4465955" cy="38354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4477C7D2" wp14:editId="4239AAB1">
                <wp:simplePos x="0" y="0"/>
                <wp:positionH relativeFrom="margin">
                  <wp:posOffset>1791971</wp:posOffset>
                </wp:positionH>
                <wp:positionV relativeFrom="margin">
                  <wp:posOffset>3491230</wp:posOffset>
                </wp:positionV>
                <wp:extent cx="4465955" cy="275624"/>
                <wp:effectExtent l="0" t="0" r="0" b="0"/>
                <wp:wrapSquare wrapText="bothSides" distT="0" distB="0" distL="114300" distR="114300"/>
                <wp:docPr id="34" name="Retângulo 34"/>
                <wp:cNvGraphicFramePr/>
                <a:graphic xmlns:a="http://schemas.openxmlformats.org/drawingml/2006/main">
                  <a:graphicData uri="http://schemas.microsoft.com/office/word/2010/wordprocessingShape">
                    <wps:wsp>
                      <wps:cNvSpPr/>
                      <wps:spPr>
                        <a:xfrm>
                          <a:off x="3132073" y="3664748"/>
                          <a:ext cx="4427855" cy="230505"/>
                        </a:xfrm>
                        <a:prstGeom prst="rect">
                          <a:avLst/>
                        </a:prstGeom>
                        <a:noFill/>
                        <a:ln>
                          <a:noFill/>
                        </a:ln>
                      </wps:spPr>
                      <wps:txbx>
                        <w:txbxContent>
                          <w:p w14:paraId="7BB0B421" w14:textId="77777777" w:rsidR="00030E2B" w:rsidRDefault="00D176EA">
                            <w:pPr>
                              <w:textDirection w:val="btLr"/>
                            </w:pPr>
                            <w:r>
                              <w:rPr>
                                <w:rFonts w:ascii="Arial" w:eastAsia="Arial" w:hAnsi="Arial" w:cs="Arial"/>
                                <w:b/>
                                <w:color w:val="153D5E"/>
                                <w:sz w:val="28"/>
                              </w:rPr>
                              <w:t>Diego Henrique Freitas Pinheiro</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1791971</wp:posOffset>
                </wp:positionH>
                <wp:positionV relativeFrom="margin">
                  <wp:posOffset>3491230</wp:posOffset>
                </wp:positionV>
                <wp:extent cx="4465955" cy="275624"/>
                <wp:effectExtent b="0" l="0" r="0" t="0"/>
                <wp:wrapSquare wrapText="bothSides" distB="0" distT="0" distL="114300" distR="114300"/>
                <wp:docPr id="34"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4465955" cy="275624"/>
                        </a:xfrm>
                        <a:prstGeom prst="rect"/>
                        <a:ln/>
                      </pic:spPr>
                    </pic:pic>
                  </a:graphicData>
                </a:graphic>
              </wp:anchor>
            </w:drawing>
          </mc:Fallback>
        </mc:AlternateContent>
      </w:r>
      <w:r>
        <w:rPr>
          <w:rFonts w:ascii="Arial" w:eastAsia="Arial" w:hAnsi="Arial" w:cs="Arial"/>
          <w:b/>
          <w:i/>
          <w:sz w:val="46"/>
          <w:szCs w:val="46"/>
        </w:rPr>
        <w:t xml:space="preserve"> </w:t>
      </w:r>
    </w:p>
    <w:p w14:paraId="00000005" w14:textId="77777777" w:rsidR="00030E2B" w:rsidRDefault="00D176EA">
      <w:pPr>
        <w:jc w:val="center"/>
        <w:rPr>
          <w:rFonts w:ascii="Arial" w:eastAsia="Arial" w:hAnsi="Arial" w:cs="Arial"/>
          <w:b/>
          <w:sz w:val="44"/>
          <w:szCs w:val="44"/>
        </w:rPr>
      </w:pPr>
      <w:r>
        <w:rPr>
          <w:rFonts w:ascii="Arial" w:eastAsia="Arial" w:hAnsi="Arial" w:cs="Arial"/>
          <w:b/>
          <w:sz w:val="44"/>
          <w:szCs w:val="44"/>
        </w:rPr>
        <w:lastRenderedPageBreak/>
        <w:t>UNIVERSIDADE DE SÃO PAULO</w:t>
      </w:r>
    </w:p>
    <w:p w14:paraId="00000006" w14:textId="77777777" w:rsidR="00030E2B" w:rsidRDefault="00D176EA">
      <w:pPr>
        <w:jc w:val="center"/>
        <w:rPr>
          <w:rFonts w:ascii="Tahoma" w:eastAsia="Tahoma" w:hAnsi="Tahoma" w:cs="Tahoma"/>
          <w:b/>
          <w:sz w:val="28"/>
          <w:szCs w:val="28"/>
        </w:rPr>
      </w:pPr>
      <w:r>
        <w:rPr>
          <w:rFonts w:ascii="Tahoma" w:eastAsia="Tahoma" w:hAnsi="Tahoma" w:cs="Tahoma"/>
          <w:b/>
          <w:sz w:val="28"/>
          <w:szCs w:val="28"/>
        </w:rPr>
        <w:t>Instituto de Ciências Matemáticas e de Computação</w:t>
      </w:r>
    </w:p>
    <w:p w14:paraId="00000007" w14:textId="77777777" w:rsidR="00030E2B" w:rsidRDefault="00030E2B">
      <w:pPr>
        <w:jc w:val="center"/>
        <w:rPr>
          <w:rFonts w:ascii="Arial" w:eastAsia="Arial" w:hAnsi="Arial" w:cs="Arial"/>
          <w:sz w:val="22"/>
          <w:szCs w:val="22"/>
        </w:rPr>
      </w:pPr>
    </w:p>
    <w:p w14:paraId="00000008" w14:textId="77777777" w:rsidR="00030E2B" w:rsidRDefault="00030E2B">
      <w:pPr>
        <w:jc w:val="center"/>
        <w:rPr>
          <w:rFonts w:ascii="Arial" w:eastAsia="Arial" w:hAnsi="Arial" w:cs="Arial"/>
          <w:sz w:val="22"/>
          <w:szCs w:val="22"/>
        </w:rPr>
      </w:pPr>
    </w:p>
    <w:p w14:paraId="00000009" w14:textId="77777777" w:rsidR="00030E2B" w:rsidRDefault="00030E2B">
      <w:pPr>
        <w:jc w:val="center"/>
        <w:rPr>
          <w:rFonts w:ascii="Arial" w:eastAsia="Arial" w:hAnsi="Arial" w:cs="Arial"/>
          <w:sz w:val="20"/>
          <w:szCs w:val="20"/>
        </w:rPr>
      </w:pPr>
    </w:p>
    <w:p w14:paraId="0000000A" w14:textId="77777777" w:rsidR="00030E2B" w:rsidRDefault="00030E2B">
      <w:pPr>
        <w:jc w:val="center"/>
        <w:rPr>
          <w:rFonts w:ascii="Arial" w:eastAsia="Arial" w:hAnsi="Arial" w:cs="Arial"/>
          <w:sz w:val="20"/>
          <w:szCs w:val="20"/>
        </w:rPr>
      </w:pPr>
    </w:p>
    <w:p w14:paraId="0000000B" w14:textId="77777777" w:rsidR="00030E2B" w:rsidRDefault="00030E2B">
      <w:pPr>
        <w:jc w:val="center"/>
        <w:rPr>
          <w:rFonts w:ascii="Arial" w:eastAsia="Arial" w:hAnsi="Arial" w:cs="Arial"/>
          <w:sz w:val="20"/>
          <w:szCs w:val="20"/>
        </w:rPr>
      </w:pPr>
    </w:p>
    <w:p w14:paraId="0000000C" w14:textId="77777777" w:rsidR="00030E2B" w:rsidRDefault="00030E2B">
      <w:pPr>
        <w:jc w:val="center"/>
        <w:rPr>
          <w:rFonts w:ascii="Arial" w:eastAsia="Arial" w:hAnsi="Arial" w:cs="Arial"/>
          <w:sz w:val="20"/>
          <w:szCs w:val="20"/>
        </w:rPr>
      </w:pPr>
    </w:p>
    <w:p w14:paraId="0000000D" w14:textId="77777777" w:rsidR="00030E2B" w:rsidRDefault="00030E2B">
      <w:pPr>
        <w:jc w:val="center"/>
        <w:rPr>
          <w:rFonts w:ascii="Arial" w:eastAsia="Arial" w:hAnsi="Arial" w:cs="Arial"/>
          <w:sz w:val="20"/>
          <w:szCs w:val="20"/>
        </w:rPr>
      </w:pPr>
    </w:p>
    <w:p w14:paraId="0000000E" w14:textId="77777777" w:rsidR="00030E2B" w:rsidRDefault="00030E2B">
      <w:pPr>
        <w:jc w:val="center"/>
        <w:rPr>
          <w:rFonts w:ascii="Arial" w:eastAsia="Arial" w:hAnsi="Arial" w:cs="Arial"/>
          <w:sz w:val="20"/>
          <w:szCs w:val="20"/>
        </w:rPr>
      </w:pPr>
    </w:p>
    <w:p w14:paraId="0000000F" w14:textId="77777777" w:rsidR="00030E2B" w:rsidRDefault="00030E2B">
      <w:pPr>
        <w:rPr>
          <w:rFonts w:ascii="Arial" w:eastAsia="Arial" w:hAnsi="Arial" w:cs="Arial"/>
          <w:sz w:val="20"/>
          <w:szCs w:val="20"/>
        </w:rPr>
      </w:pPr>
    </w:p>
    <w:p w14:paraId="00000010" w14:textId="77777777" w:rsidR="00030E2B" w:rsidRDefault="00030E2B">
      <w:pPr>
        <w:jc w:val="center"/>
        <w:rPr>
          <w:rFonts w:ascii="Arial" w:eastAsia="Arial" w:hAnsi="Arial" w:cs="Arial"/>
          <w:sz w:val="20"/>
          <w:szCs w:val="20"/>
        </w:rPr>
      </w:pPr>
    </w:p>
    <w:p w14:paraId="00000011" w14:textId="77777777" w:rsidR="00030E2B" w:rsidRDefault="00030E2B">
      <w:pPr>
        <w:jc w:val="center"/>
        <w:rPr>
          <w:rFonts w:ascii="Arial" w:eastAsia="Arial" w:hAnsi="Arial" w:cs="Arial"/>
          <w:sz w:val="20"/>
          <w:szCs w:val="20"/>
        </w:rPr>
      </w:pPr>
    </w:p>
    <w:p w14:paraId="00000012" w14:textId="77777777" w:rsidR="00030E2B" w:rsidRDefault="00030E2B">
      <w:pPr>
        <w:jc w:val="center"/>
        <w:rPr>
          <w:rFonts w:ascii="Arial" w:eastAsia="Arial" w:hAnsi="Arial" w:cs="Arial"/>
          <w:sz w:val="20"/>
          <w:szCs w:val="20"/>
        </w:rPr>
      </w:pPr>
    </w:p>
    <w:p w14:paraId="00000013" w14:textId="77777777" w:rsidR="00030E2B" w:rsidRDefault="00030E2B">
      <w:pPr>
        <w:jc w:val="center"/>
        <w:rPr>
          <w:rFonts w:ascii="Arial" w:eastAsia="Arial" w:hAnsi="Arial" w:cs="Arial"/>
          <w:sz w:val="20"/>
          <w:szCs w:val="20"/>
        </w:rPr>
      </w:pPr>
    </w:p>
    <w:p w14:paraId="00000014" w14:textId="77777777" w:rsidR="00030E2B" w:rsidRDefault="00030E2B">
      <w:pPr>
        <w:jc w:val="center"/>
        <w:rPr>
          <w:rFonts w:ascii="Arial" w:eastAsia="Arial" w:hAnsi="Arial" w:cs="Arial"/>
          <w:sz w:val="20"/>
          <w:szCs w:val="20"/>
        </w:rPr>
      </w:pPr>
    </w:p>
    <w:p w14:paraId="00000015" w14:textId="77777777" w:rsidR="00030E2B" w:rsidRDefault="00030E2B">
      <w:pPr>
        <w:jc w:val="center"/>
        <w:rPr>
          <w:rFonts w:ascii="Arial" w:eastAsia="Arial" w:hAnsi="Arial" w:cs="Arial"/>
          <w:sz w:val="20"/>
          <w:szCs w:val="20"/>
        </w:rPr>
      </w:pPr>
    </w:p>
    <w:p w14:paraId="00000016" w14:textId="77777777" w:rsidR="00030E2B" w:rsidRDefault="00030E2B">
      <w:pPr>
        <w:jc w:val="center"/>
        <w:rPr>
          <w:rFonts w:ascii="Arial" w:eastAsia="Arial" w:hAnsi="Arial" w:cs="Arial"/>
          <w:sz w:val="20"/>
          <w:szCs w:val="20"/>
        </w:rPr>
      </w:pPr>
    </w:p>
    <w:p w14:paraId="00000017" w14:textId="77777777" w:rsidR="00030E2B" w:rsidRDefault="00030E2B">
      <w:pPr>
        <w:jc w:val="center"/>
        <w:rPr>
          <w:rFonts w:ascii="Arial" w:eastAsia="Arial" w:hAnsi="Arial" w:cs="Arial"/>
          <w:sz w:val="20"/>
          <w:szCs w:val="20"/>
        </w:rPr>
      </w:pPr>
    </w:p>
    <w:p w14:paraId="00000018" w14:textId="77777777" w:rsidR="00030E2B" w:rsidRDefault="00030E2B">
      <w:pPr>
        <w:jc w:val="center"/>
        <w:rPr>
          <w:rFonts w:ascii="Arial" w:eastAsia="Arial" w:hAnsi="Arial" w:cs="Arial"/>
          <w:sz w:val="20"/>
          <w:szCs w:val="20"/>
        </w:rPr>
      </w:pPr>
    </w:p>
    <w:p w14:paraId="00000019" w14:textId="77777777" w:rsidR="00030E2B" w:rsidRDefault="00030E2B">
      <w:pPr>
        <w:jc w:val="center"/>
        <w:rPr>
          <w:rFonts w:ascii="Arial" w:eastAsia="Arial" w:hAnsi="Arial" w:cs="Arial"/>
          <w:sz w:val="20"/>
          <w:szCs w:val="20"/>
        </w:rPr>
      </w:pPr>
    </w:p>
    <w:p w14:paraId="0000001A" w14:textId="77777777" w:rsidR="00030E2B" w:rsidRDefault="00030E2B">
      <w:pPr>
        <w:jc w:val="center"/>
        <w:rPr>
          <w:rFonts w:ascii="Arial" w:eastAsia="Arial" w:hAnsi="Arial" w:cs="Arial"/>
          <w:sz w:val="20"/>
          <w:szCs w:val="20"/>
        </w:rPr>
      </w:pPr>
    </w:p>
    <w:p w14:paraId="0000001B" w14:textId="77777777" w:rsidR="00030E2B" w:rsidRDefault="00030E2B">
      <w:pPr>
        <w:jc w:val="center"/>
        <w:rPr>
          <w:rFonts w:ascii="Arial" w:eastAsia="Arial" w:hAnsi="Arial" w:cs="Arial"/>
          <w:sz w:val="20"/>
          <w:szCs w:val="20"/>
        </w:rPr>
      </w:pPr>
    </w:p>
    <w:p w14:paraId="0000001C" w14:textId="77777777" w:rsidR="00030E2B" w:rsidRDefault="00030E2B">
      <w:pPr>
        <w:jc w:val="center"/>
        <w:rPr>
          <w:rFonts w:ascii="Arial" w:eastAsia="Arial" w:hAnsi="Arial" w:cs="Arial"/>
          <w:sz w:val="20"/>
          <w:szCs w:val="20"/>
        </w:rPr>
      </w:pPr>
    </w:p>
    <w:p w14:paraId="0000001D" w14:textId="77777777" w:rsidR="00030E2B" w:rsidRDefault="00030E2B">
      <w:pPr>
        <w:jc w:val="center"/>
        <w:rPr>
          <w:rFonts w:ascii="Arial" w:eastAsia="Arial" w:hAnsi="Arial" w:cs="Arial"/>
          <w:sz w:val="22"/>
          <w:szCs w:val="22"/>
        </w:rPr>
      </w:pPr>
    </w:p>
    <w:p w14:paraId="0000001E" w14:textId="77777777" w:rsidR="00030E2B" w:rsidRDefault="00030E2B">
      <w:pPr>
        <w:pBdr>
          <w:top w:val="single" w:sz="4" w:space="1" w:color="000000"/>
        </w:pBdr>
        <w:ind w:left="1418" w:right="1416"/>
        <w:jc w:val="center"/>
        <w:rPr>
          <w:rFonts w:ascii="Arial" w:eastAsia="Arial" w:hAnsi="Arial" w:cs="Arial"/>
          <w:sz w:val="22"/>
          <w:szCs w:val="22"/>
        </w:rPr>
      </w:pPr>
    </w:p>
    <w:p w14:paraId="0000001F" w14:textId="77777777" w:rsidR="00030E2B" w:rsidRDefault="00D176EA">
      <w:pPr>
        <w:ind w:left="1418" w:right="1416"/>
        <w:jc w:val="center"/>
        <w:rPr>
          <w:rFonts w:ascii="Tahoma" w:eastAsia="Tahoma" w:hAnsi="Tahoma" w:cs="Tahoma"/>
          <w:sz w:val="34"/>
          <w:szCs w:val="34"/>
        </w:rPr>
      </w:pPr>
      <w:r>
        <w:rPr>
          <w:rFonts w:ascii="Tahoma" w:eastAsia="Tahoma" w:hAnsi="Tahoma" w:cs="Tahoma"/>
          <w:sz w:val="34"/>
          <w:szCs w:val="34"/>
        </w:rPr>
        <w:t xml:space="preserve">Anonimização de Dados: </w:t>
      </w:r>
    </w:p>
    <w:p w14:paraId="00000020" w14:textId="77777777" w:rsidR="00030E2B" w:rsidRDefault="00D176EA">
      <w:pPr>
        <w:ind w:left="1418" w:right="1416"/>
        <w:jc w:val="center"/>
        <w:rPr>
          <w:rFonts w:ascii="Tahoma" w:eastAsia="Tahoma" w:hAnsi="Tahoma" w:cs="Tahoma"/>
          <w:sz w:val="34"/>
          <w:szCs w:val="34"/>
        </w:rPr>
      </w:pPr>
      <w:r>
        <w:rPr>
          <w:rFonts w:ascii="Tahoma" w:eastAsia="Tahoma" w:hAnsi="Tahoma" w:cs="Tahoma"/>
          <w:sz w:val="34"/>
          <w:szCs w:val="34"/>
        </w:rPr>
        <w:t>Legislação e Conflito de Interesses</w:t>
      </w:r>
    </w:p>
    <w:p w14:paraId="00000021" w14:textId="77777777" w:rsidR="00030E2B" w:rsidRDefault="00030E2B">
      <w:pPr>
        <w:ind w:left="1418" w:right="1416"/>
        <w:jc w:val="center"/>
        <w:rPr>
          <w:rFonts w:ascii="Tahoma" w:eastAsia="Tahoma" w:hAnsi="Tahoma" w:cs="Tahoma"/>
          <w:sz w:val="28"/>
          <w:szCs w:val="28"/>
        </w:rPr>
      </w:pPr>
    </w:p>
    <w:p w14:paraId="00000022" w14:textId="77777777" w:rsidR="00030E2B" w:rsidRDefault="00030E2B">
      <w:pPr>
        <w:ind w:left="1418" w:right="1416"/>
        <w:jc w:val="center"/>
        <w:rPr>
          <w:rFonts w:ascii="Tahoma" w:eastAsia="Tahoma" w:hAnsi="Tahoma" w:cs="Tahoma"/>
          <w:sz w:val="28"/>
          <w:szCs w:val="28"/>
        </w:rPr>
      </w:pPr>
    </w:p>
    <w:p w14:paraId="00000023" w14:textId="77777777" w:rsidR="00030E2B" w:rsidRDefault="00D176EA">
      <w:pPr>
        <w:ind w:left="1418" w:right="1416"/>
        <w:jc w:val="center"/>
        <w:rPr>
          <w:b/>
          <w:i/>
          <w:sz w:val="30"/>
          <w:szCs w:val="30"/>
        </w:rPr>
      </w:pPr>
      <w:r>
        <w:rPr>
          <w:b/>
          <w:i/>
          <w:sz w:val="30"/>
          <w:szCs w:val="30"/>
        </w:rPr>
        <w:t>Diego Henrique Freitas Pinheiro</w:t>
      </w:r>
    </w:p>
    <w:p w14:paraId="00000024" w14:textId="77777777" w:rsidR="00030E2B" w:rsidRDefault="00030E2B">
      <w:pPr>
        <w:ind w:left="1418" w:right="1416"/>
        <w:jc w:val="center"/>
        <w:rPr>
          <w:rFonts w:ascii="Arial" w:eastAsia="Arial" w:hAnsi="Arial" w:cs="Arial"/>
          <w:sz w:val="22"/>
          <w:szCs w:val="22"/>
        </w:rPr>
      </w:pPr>
    </w:p>
    <w:p w14:paraId="00000025" w14:textId="77777777" w:rsidR="00030E2B" w:rsidRDefault="00030E2B">
      <w:pPr>
        <w:pBdr>
          <w:bottom w:val="single" w:sz="4" w:space="1" w:color="000000"/>
        </w:pBdr>
        <w:ind w:left="1418" w:right="1416"/>
        <w:jc w:val="center"/>
        <w:rPr>
          <w:rFonts w:ascii="Arial" w:eastAsia="Arial" w:hAnsi="Arial" w:cs="Arial"/>
          <w:sz w:val="22"/>
          <w:szCs w:val="22"/>
        </w:rPr>
      </w:pPr>
    </w:p>
    <w:p w14:paraId="00000026" w14:textId="77777777" w:rsidR="00030E2B" w:rsidRDefault="00030E2B">
      <w:pPr>
        <w:ind w:left="1418" w:right="1416"/>
        <w:jc w:val="center"/>
        <w:rPr>
          <w:rFonts w:ascii="Arial" w:eastAsia="Arial" w:hAnsi="Arial" w:cs="Arial"/>
          <w:sz w:val="22"/>
          <w:szCs w:val="22"/>
        </w:rPr>
      </w:pPr>
    </w:p>
    <w:p w14:paraId="00000027" w14:textId="77777777" w:rsidR="00030E2B" w:rsidRDefault="00030E2B">
      <w:pPr>
        <w:jc w:val="center"/>
        <w:rPr>
          <w:rFonts w:ascii="Arial" w:eastAsia="Arial" w:hAnsi="Arial" w:cs="Arial"/>
          <w:sz w:val="22"/>
          <w:szCs w:val="22"/>
        </w:rPr>
      </w:pPr>
    </w:p>
    <w:p w14:paraId="00000028" w14:textId="77777777" w:rsidR="00030E2B" w:rsidRDefault="00030E2B">
      <w:pPr>
        <w:jc w:val="center"/>
        <w:rPr>
          <w:rFonts w:ascii="Arial" w:eastAsia="Arial" w:hAnsi="Arial" w:cs="Arial"/>
          <w:sz w:val="22"/>
          <w:szCs w:val="22"/>
        </w:rPr>
      </w:pPr>
    </w:p>
    <w:p w14:paraId="00000029" w14:textId="77777777" w:rsidR="00030E2B" w:rsidRDefault="00030E2B">
      <w:pPr>
        <w:jc w:val="center"/>
        <w:rPr>
          <w:rFonts w:ascii="Arial" w:eastAsia="Arial" w:hAnsi="Arial" w:cs="Arial"/>
          <w:sz w:val="22"/>
          <w:szCs w:val="22"/>
        </w:rPr>
      </w:pPr>
    </w:p>
    <w:p w14:paraId="0000002A" w14:textId="77777777" w:rsidR="00030E2B" w:rsidRDefault="00030E2B">
      <w:pPr>
        <w:jc w:val="center"/>
        <w:rPr>
          <w:rFonts w:ascii="Arial" w:eastAsia="Arial" w:hAnsi="Arial" w:cs="Arial"/>
          <w:sz w:val="22"/>
          <w:szCs w:val="22"/>
        </w:rPr>
      </w:pPr>
    </w:p>
    <w:p w14:paraId="0000002B" w14:textId="77777777" w:rsidR="00030E2B" w:rsidRDefault="00030E2B">
      <w:pPr>
        <w:jc w:val="center"/>
        <w:rPr>
          <w:rFonts w:ascii="Arial" w:eastAsia="Arial" w:hAnsi="Arial" w:cs="Arial"/>
          <w:sz w:val="22"/>
          <w:szCs w:val="22"/>
        </w:rPr>
      </w:pPr>
    </w:p>
    <w:p w14:paraId="0000002C" w14:textId="77777777" w:rsidR="00030E2B" w:rsidRDefault="00030E2B">
      <w:pPr>
        <w:jc w:val="center"/>
        <w:rPr>
          <w:rFonts w:ascii="Arial" w:eastAsia="Arial" w:hAnsi="Arial" w:cs="Arial"/>
          <w:sz w:val="22"/>
          <w:szCs w:val="22"/>
        </w:rPr>
      </w:pPr>
    </w:p>
    <w:p w14:paraId="0000002D" w14:textId="77777777" w:rsidR="00030E2B" w:rsidRDefault="00030E2B">
      <w:pPr>
        <w:jc w:val="center"/>
        <w:rPr>
          <w:rFonts w:ascii="Arial" w:eastAsia="Arial" w:hAnsi="Arial" w:cs="Arial"/>
          <w:sz w:val="22"/>
          <w:szCs w:val="22"/>
        </w:rPr>
      </w:pPr>
    </w:p>
    <w:p w14:paraId="0000002E" w14:textId="77777777" w:rsidR="00030E2B" w:rsidRDefault="00030E2B">
      <w:pPr>
        <w:jc w:val="center"/>
        <w:rPr>
          <w:rFonts w:ascii="Arial" w:eastAsia="Arial" w:hAnsi="Arial" w:cs="Arial"/>
          <w:sz w:val="22"/>
          <w:szCs w:val="22"/>
        </w:rPr>
      </w:pPr>
    </w:p>
    <w:p w14:paraId="0000002F" w14:textId="77777777" w:rsidR="00030E2B" w:rsidRDefault="00030E2B">
      <w:pPr>
        <w:jc w:val="center"/>
        <w:rPr>
          <w:rFonts w:ascii="Arial" w:eastAsia="Arial" w:hAnsi="Arial" w:cs="Arial"/>
          <w:sz w:val="22"/>
          <w:szCs w:val="22"/>
        </w:rPr>
      </w:pPr>
    </w:p>
    <w:p w14:paraId="00000030" w14:textId="77777777" w:rsidR="00030E2B" w:rsidRDefault="00030E2B">
      <w:pPr>
        <w:jc w:val="center"/>
        <w:rPr>
          <w:rFonts w:ascii="Arial" w:eastAsia="Arial" w:hAnsi="Arial" w:cs="Arial"/>
          <w:sz w:val="22"/>
          <w:szCs w:val="22"/>
        </w:rPr>
      </w:pPr>
    </w:p>
    <w:p w14:paraId="00000031" w14:textId="77777777" w:rsidR="00030E2B" w:rsidRDefault="00030E2B">
      <w:pPr>
        <w:jc w:val="center"/>
        <w:rPr>
          <w:rFonts w:ascii="Arial" w:eastAsia="Arial" w:hAnsi="Arial" w:cs="Arial"/>
          <w:sz w:val="22"/>
          <w:szCs w:val="22"/>
        </w:rPr>
      </w:pPr>
    </w:p>
    <w:p w14:paraId="00000032" w14:textId="77777777" w:rsidR="00030E2B" w:rsidRDefault="00030E2B">
      <w:pPr>
        <w:jc w:val="center"/>
        <w:rPr>
          <w:rFonts w:ascii="Arial" w:eastAsia="Arial" w:hAnsi="Arial" w:cs="Arial"/>
          <w:sz w:val="22"/>
          <w:szCs w:val="22"/>
        </w:rPr>
      </w:pPr>
    </w:p>
    <w:p w14:paraId="00000033" w14:textId="77777777" w:rsidR="00030E2B" w:rsidRDefault="00030E2B">
      <w:pPr>
        <w:jc w:val="center"/>
        <w:rPr>
          <w:rFonts w:ascii="Arial" w:eastAsia="Arial" w:hAnsi="Arial" w:cs="Arial"/>
          <w:sz w:val="22"/>
          <w:szCs w:val="22"/>
        </w:rPr>
      </w:pPr>
    </w:p>
    <w:p w14:paraId="00000034" w14:textId="77777777" w:rsidR="00030E2B" w:rsidRDefault="00030E2B">
      <w:pPr>
        <w:jc w:val="center"/>
        <w:rPr>
          <w:rFonts w:ascii="Arial" w:eastAsia="Arial" w:hAnsi="Arial" w:cs="Arial"/>
          <w:sz w:val="22"/>
          <w:szCs w:val="22"/>
        </w:rPr>
      </w:pPr>
    </w:p>
    <w:p w14:paraId="00000035" w14:textId="77777777" w:rsidR="00030E2B" w:rsidRDefault="00D176EA">
      <w:pPr>
        <w:spacing w:line="360" w:lineRule="auto"/>
        <w:jc w:val="center"/>
        <w:rPr>
          <w:rFonts w:ascii="Times New Roman" w:eastAsia="Times New Roman" w:hAnsi="Times New Roman" w:cs="Times New Roman"/>
        </w:rPr>
      </w:pPr>
      <w:r>
        <w:rPr>
          <w:rFonts w:ascii="Times New Roman" w:eastAsia="Times New Roman" w:hAnsi="Times New Roman" w:cs="Times New Roman"/>
        </w:rPr>
        <w:t>USP - São Carlos</w:t>
      </w:r>
    </w:p>
    <w:p w14:paraId="00000036" w14:textId="77777777" w:rsidR="00030E2B" w:rsidRDefault="00D176EA">
      <w:pPr>
        <w:jc w:val="center"/>
        <w:rPr>
          <w:rFonts w:ascii="Arial" w:eastAsia="Arial" w:hAnsi="Arial" w:cs="Arial"/>
          <w:sz w:val="22"/>
          <w:szCs w:val="22"/>
        </w:rPr>
      </w:pPr>
      <w:r>
        <w:rPr>
          <w:rFonts w:ascii="Arial" w:eastAsia="Arial" w:hAnsi="Arial" w:cs="Arial"/>
          <w:sz w:val="22"/>
          <w:szCs w:val="22"/>
        </w:rPr>
        <w:t>2022</w:t>
      </w:r>
    </w:p>
    <w:p w14:paraId="00000037" w14:textId="77777777" w:rsidR="00030E2B" w:rsidRDefault="00D176EA">
      <w:pPr>
        <w:spacing w:after="200" w:line="276" w:lineRule="auto"/>
        <w:rPr>
          <w:rFonts w:ascii="Times New Roman" w:eastAsia="Times New Roman" w:hAnsi="Times New Roman" w:cs="Times New Roman"/>
          <w:sz w:val="28"/>
          <w:szCs w:val="28"/>
        </w:rPr>
      </w:pPr>
      <w:r>
        <w:br w:type="page"/>
      </w:r>
    </w:p>
    <w:p w14:paraId="00000038" w14:textId="77777777" w:rsidR="00030E2B" w:rsidRDefault="00D176EA">
      <w:pPr>
        <w:spacing w:after="200" w:line="276" w:lineRule="auto"/>
        <w:rPr>
          <w:rFonts w:ascii="Times New Roman" w:eastAsia="Times New Roman" w:hAnsi="Times New Roman" w:cs="Times New Roman"/>
          <w:sz w:val="28"/>
          <w:szCs w:val="28"/>
        </w:rPr>
      </w:pPr>
      <w:r>
        <w:lastRenderedPageBreak/>
        <w:br w:type="page"/>
      </w:r>
    </w:p>
    <w:p w14:paraId="00000039" w14:textId="77777777" w:rsidR="00030E2B" w:rsidRDefault="00030E2B">
      <w:pPr>
        <w:spacing w:after="200" w:line="276" w:lineRule="auto"/>
        <w:rPr>
          <w:rFonts w:ascii="Times New Roman" w:eastAsia="Times New Roman" w:hAnsi="Times New Roman" w:cs="Times New Roman"/>
          <w:sz w:val="28"/>
          <w:szCs w:val="28"/>
        </w:rPr>
      </w:pPr>
    </w:p>
    <w:p w14:paraId="0000003A" w14:textId="77777777" w:rsidR="00030E2B" w:rsidRDefault="00D176E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Diego Henrique Freitas Pinheiro</w:t>
      </w:r>
    </w:p>
    <w:p w14:paraId="0000003B" w14:textId="77777777" w:rsidR="00030E2B" w:rsidRDefault="00030E2B">
      <w:pPr>
        <w:spacing w:line="360" w:lineRule="auto"/>
        <w:rPr>
          <w:rFonts w:ascii="Times New Roman" w:eastAsia="Times New Roman" w:hAnsi="Times New Roman" w:cs="Times New Roman"/>
        </w:rPr>
      </w:pPr>
    </w:p>
    <w:p w14:paraId="0000003C" w14:textId="77777777" w:rsidR="00030E2B" w:rsidRDefault="00030E2B">
      <w:pPr>
        <w:spacing w:line="360" w:lineRule="auto"/>
        <w:rPr>
          <w:rFonts w:ascii="Times New Roman" w:eastAsia="Times New Roman" w:hAnsi="Times New Roman" w:cs="Times New Roman"/>
        </w:rPr>
      </w:pPr>
    </w:p>
    <w:p w14:paraId="0000003D" w14:textId="77777777" w:rsidR="00030E2B" w:rsidRDefault="00030E2B">
      <w:pPr>
        <w:spacing w:line="360" w:lineRule="auto"/>
        <w:rPr>
          <w:rFonts w:ascii="Times New Roman" w:eastAsia="Times New Roman" w:hAnsi="Times New Roman" w:cs="Times New Roman"/>
        </w:rPr>
      </w:pPr>
    </w:p>
    <w:p w14:paraId="0000003E" w14:textId="77777777" w:rsidR="00030E2B" w:rsidRDefault="00030E2B">
      <w:pPr>
        <w:spacing w:line="360" w:lineRule="auto"/>
        <w:rPr>
          <w:rFonts w:ascii="Times New Roman" w:eastAsia="Times New Roman" w:hAnsi="Times New Roman" w:cs="Times New Roman"/>
        </w:rPr>
      </w:pPr>
    </w:p>
    <w:p w14:paraId="0000003F" w14:textId="77777777" w:rsidR="00030E2B" w:rsidRDefault="00030E2B">
      <w:pPr>
        <w:spacing w:line="360" w:lineRule="auto"/>
        <w:rPr>
          <w:rFonts w:ascii="Times New Roman" w:eastAsia="Times New Roman" w:hAnsi="Times New Roman" w:cs="Times New Roman"/>
        </w:rPr>
      </w:pPr>
    </w:p>
    <w:p w14:paraId="00000040" w14:textId="77777777" w:rsidR="00030E2B" w:rsidRDefault="00030E2B">
      <w:pPr>
        <w:spacing w:line="360" w:lineRule="auto"/>
        <w:rPr>
          <w:rFonts w:ascii="Times New Roman" w:eastAsia="Times New Roman" w:hAnsi="Times New Roman" w:cs="Times New Roman"/>
        </w:rPr>
      </w:pPr>
    </w:p>
    <w:p w14:paraId="00000041" w14:textId="77777777" w:rsidR="00030E2B" w:rsidRDefault="00D176E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Anonimização de Dados: Legislação e Conflito de Interesses</w:t>
      </w:r>
    </w:p>
    <w:p w14:paraId="00000042" w14:textId="77777777" w:rsidR="00030E2B" w:rsidRDefault="00030E2B">
      <w:pPr>
        <w:spacing w:line="360" w:lineRule="auto"/>
        <w:rPr>
          <w:rFonts w:ascii="Times New Roman" w:eastAsia="Times New Roman" w:hAnsi="Times New Roman" w:cs="Times New Roman"/>
        </w:rPr>
      </w:pPr>
    </w:p>
    <w:p w14:paraId="00000043" w14:textId="77777777" w:rsidR="00030E2B" w:rsidRDefault="00030E2B">
      <w:pPr>
        <w:spacing w:line="360" w:lineRule="auto"/>
        <w:rPr>
          <w:rFonts w:ascii="Times New Roman" w:eastAsia="Times New Roman" w:hAnsi="Times New Roman" w:cs="Times New Roman"/>
        </w:rPr>
      </w:pPr>
    </w:p>
    <w:p w14:paraId="00000044" w14:textId="77777777" w:rsidR="00030E2B" w:rsidRDefault="00030E2B">
      <w:pPr>
        <w:spacing w:line="360" w:lineRule="auto"/>
        <w:rPr>
          <w:rFonts w:ascii="Times New Roman" w:eastAsia="Times New Roman" w:hAnsi="Times New Roman" w:cs="Times New Roman"/>
        </w:rPr>
      </w:pPr>
    </w:p>
    <w:p w14:paraId="00000045" w14:textId="77777777" w:rsidR="00030E2B" w:rsidRDefault="00D176EA">
      <w:pPr>
        <w:ind w:left="4248"/>
        <w:jc w:val="both"/>
        <w:rPr>
          <w:sz w:val="22"/>
          <w:szCs w:val="22"/>
        </w:rPr>
      </w:pPr>
      <w:r>
        <w:rPr>
          <w:sz w:val="22"/>
          <w:szCs w:val="22"/>
        </w:rPr>
        <w:t>Trabalho de conclusão de curso apresentado ao Centro de Ciências Matemáticas Aplicadas à Indústria do Instituto de Ciências Matemáticas e de Computação, Universidade de São Paulo, como parte dos</w:t>
      </w:r>
      <w:r>
        <w:rPr>
          <w:sz w:val="22"/>
          <w:szCs w:val="22"/>
        </w:rPr>
        <w:t xml:space="preserve"> requisitos para conclusão do MBA em Gestão de Segurança de Dados.</w:t>
      </w:r>
    </w:p>
    <w:p w14:paraId="00000046" w14:textId="77777777" w:rsidR="00030E2B" w:rsidRDefault="00030E2B">
      <w:pPr>
        <w:ind w:left="4248"/>
        <w:jc w:val="both"/>
        <w:rPr>
          <w:sz w:val="22"/>
          <w:szCs w:val="22"/>
        </w:rPr>
      </w:pPr>
    </w:p>
    <w:p w14:paraId="00000047" w14:textId="77777777" w:rsidR="00030E2B" w:rsidRDefault="00D176EA">
      <w:pPr>
        <w:ind w:left="4245"/>
        <w:jc w:val="both"/>
        <w:rPr>
          <w:sz w:val="22"/>
          <w:szCs w:val="22"/>
        </w:rPr>
      </w:pPr>
      <w:r>
        <w:rPr>
          <w:sz w:val="22"/>
          <w:szCs w:val="22"/>
        </w:rPr>
        <w:t>Área de concentração: Segurança de Dados</w:t>
      </w:r>
      <w:r>
        <w:rPr>
          <w:sz w:val="22"/>
          <w:szCs w:val="22"/>
        </w:rPr>
        <w:tab/>
      </w:r>
      <w:r>
        <w:rPr>
          <w:sz w:val="22"/>
          <w:szCs w:val="22"/>
        </w:rPr>
        <w:tab/>
      </w:r>
      <w:r>
        <w:rPr>
          <w:sz w:val="22"/>
          <w:szCs w:val="22"/>
        </w:rPr>
        <w:tab/>
      </w:r>
    </w:p>
    <w:p w14:paraId="00000048" w14:textId="77777777" w:rsidR="00030E2B" w:rsidRDefault="00D176EA">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Orientador: Prof(a). Dr(a). Cláudio F. M. Toledo</w:t>
      </w:r>
    </w:p>
    <w:p w14:paraId="00000049" w14:textId="77777777" w:rsidR="00030E2B" w:rsidRDefault="00030E2B">
      <w:pPr>
        <w:spacing w:after="280" w:line="360" w:lineRule="auto"/>
        <w:jc w:val="both"/>
        <w:rPr>
          <w:rFonts w:ascii="Times New Roman" w:eastAsia="Times New Roman" w:hAnsi="Times New Roman" w:cs="Times New Roman"/>
        </w:rPr>
      </w:pPr>
    </w:p>
    <w:p w14:paraId="0000004A" w14:textId="77777777" w:rsidR="00030E2B" w:rsidRDefault="00030E2B">
      <w:pPr>
        <w:spacing w:after="280" w:line="360" w:lineRule="auto"/>
        <w:ind w:left="4593"/>
        <w:jc w:val="both"/>
        <w:rPr>
          <w:rFonts w:ascii="Times New Roman" w:eastAsia="Times New Roman" w:hAnsi="Times New Roman" w:cs="Times New Roman"/>
        </w:rPr>
      </w:pPr>
    </w:p>
    <w:p w14:paraId="0000004B" w14:textId="77777777" w:rsidR="00030E2B" w:rsidRDefault="00030E2B">
      <w:pPr>
        <w:spacing w:line="360" w:lineRule="auto"/>
        <w:ind w:left="4536"/>
        <w:jc w:val="both"/>
        <w:rPr>
          <w:rFonts w:ascii="Times New Roman" w:eastAsia="Times New Roman" w:hAnsi="Times New Roman" w:cs="Times New Roman"/>
        </w:rPr>
      </w:pPr>
    </w:p>
    <w:p w14:paraId="0000004C" w14:textId="77777777" w:rsidR="00030E2B" w:rsidRDefault="00030E2B">
      <w:pPr>
        <w:spacing w:line="360" w:lineRule="auto"/>
        <w:ind w:left="4536"/>
        <w:jc w:val="both"/>
        <w:rPr>
          <w:rFonts w:ascii="Times New Roman" w:eastAsia="Times New Roman" w:hAnsi="Times New Roman" w:cs="Times New Roman"/>
        </w:rPr>
      </w:pPr>
    </w:p>
    <w:p w14:paraId="0000004D" w14:textId="77777777" w:rsidR="00030E2B" w:rsidRDefault="00030E2B">
      <w:pPr>
        <w:spacing w:line="360" w:lineRule="auto"/>
        <w:jc w:val="center"/>
        <w:rPr>
          <w:rFonts w:ascii="Times New Roman" w:eastAsia="Times New Roman" w:hAnsi="Times New Roman" w:cs="Times New Roman"/>
        </w:rPr>
      </w:pPr>
    </w:p>
    <w:p w14:paraId="0000004E" w14:textId="77777777" w:rsidR="00030E2B" w:rsidRDefault="00030E2B">
      <w:pPr>
        <w:spacing w:line="360" w:lineRule="auto"/>
        <w:jc w:val="center"/>
        <w:rPr>
          <w:rFonts w:ascii="Times New Roman" w:eastAsia="Times New Roman" w:hAnsi="Times New Roman" w:cs="Times New Roman"/>
        </w:rPr>
      </w:pPr>
    </w:p>
    <w:p w14:paraId="0000004F" w14:textId="77777777" w:rsidR="00030E2B" w:rsidRDefault="00030E2B">
      <w:pPr>
        <w:spacing w:line="360" w:lineRule="auto"/>
        <w:jc w:val="center"/>
        <w:rPr>
          <w:rFonts w:ascii="Times New Roman" w:eastAsia="Times New Roman" w:hAnsi="Times New Roman" w:cs="Times New Roman"/>
        </w:rPr>
      </w:pPr>
    </w:p>
    <w:p w14:paraId="00000050" w14:textId="77777777" w:rsidR="00030E2B" w:rsidRDefault="00030E2B">
      <w:pPr>
        <w:spacing w:line="360" w:lineRule="auto"/>
        <w:jc w:val="center"/>
        <w:rPr>
          <w:rFonts w:ascii="Times New Roman" w:eastAsia="Times New Roman" w:hAnsi="Times New Roman" w:cs="Times New Roman"/>
        </w:rPr>
      </w:pPr>
    </w:p>
    <w:p w14:paraId="00000051" w14:textId="77777777" w:rsidR="00030E2B" w:rsidRDefault="00D176EA">
      <w:pPr>
        <w:spacing w:line="360" w:lineRule="auto"/>
        <w:jc w:val="center"/>
        <w:rPr>
          <w:rFonts w:ascii="Times New Roman" w:eastAsia="Times New Roman" w:hAnsi="Times New Roman" w:cs="Times New Roman"/>
        </w:rPr>
      </w:pPr>
      <w:r>
        <w:rPr>
          <w:rFonts w:ascii="Times New Roman" w:eastAsia="Times New Roman" w:hAnsi="Times New Roman" w:cs="Times New Roman"/>
        </w:rPr>
        <w:t>USP - São Carlos</w:t>
      </w:r>
    </w:p>
    <w:p w14:paraId="00000052" w14:textId="77777777" w:rsidR="00030E2B" w:rsidRDefault="00D176EA">
      <w:pPr>
        <w:spacing w:line="360" w:lineRule="auto"/>
        <w:jc w:val="center"/>
        <w:rPr>
          <w:rFonts w:ascii="Times New Roman" w:eastAsia="Times New Roman" w:hAnsi="Times New Roman" w:cs="Times New Roman"/>
        </w:rPr>
      </w:pPr>
      <w:r>
        <w:rPr>
          <w:rFonts w:ascii="Times New Roman" w:eastAsia="Times New Roman" w:hAnsi="Times New Roman" w:cs="Times New Roman"/>
        </w:rPr>
        <w:t>2022</w:t>
      </w:r>
      <w:r>
        <w:br w:type="page"/>
      </w:r>
    </w:p>
    <w:p w14:paraId="00000053" w14:textId="77777777" w:rsidR="00030E2B" w:rsidRDefault="00030E2B">
      <w:pPr>
        <w:spacing w:line="360" w:lineRule="auto"/>
        <w:jc w:val="center"/>
        <w:rPr>
          <w:rFonts w:ascii="Times New Roman" w:eastAsia="Times New Roman" w:hAnsi="Times New Roman" w:cs="Times New Roman"/>
        </w:rPr>
      </w:pPr>
    </w:p>
    <w:p w14:paraId="00000054" w14:textId="77777777" w:rsidR="00030E2B" w:rsidRDefault="00D176EA">
      <w:pPr>
        <w:spacing w:line="360" w:lineRule="auto"/>
        <w:jc w:val="both"/>
        <w:rPr>
          <w:rFonts w:ascii="Times New Roman" w:eastAsia="Times New Roman" w:hAnsi="Times New Roman" w:cs="Times New Roman"/>
        </w:rPr>
      </w:pPr>
      <w:r>
        <w:rPr>
          <w:rFonts w:ascii="Times New Roman" w:eastAsia="Times New Roman" w:hAnsi="Times New Roman" w:cs="Times New Roman"/>
        </w:rPr>
        <w:t>Esta página deve conter a ficha catalográfica e deve ser impressa no verso da folha de rosto.</w:t>
      </w:r>
    </w:p>
    <w:p w14:paraId="00000055" w14:textId="77777777" w:rsidR="00030E2B" w:rsidRDefault="00D176EA">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Para elaborar, acesse o endereço: </w:t>
      </w:r>
    </w:p>
    <w:p w14:paraId="00000056" w14:textId="77777777" w:rsidR="00030E2B" w:rsidRDefault="00D176EA">
      <w:pPr>
        <w:spacing w:line="360" w:lineRule="auto"/>
        <w:jc w:val="both"/>
        <w:rPr>
          <w:rFonts w:ascii="Times New Roman" w:eastAsia="Times New Roman" w:hAnsi="Times New Roman" w:cs="Times New Roman"/>
        </w:rPr>
      </w:pPr>
      <w:hyperlink r:id="rId16">
        <w:r>
          <w:rPr>
            <w:color w:val="0000FF"/>
            <w:sz w:val="22"/>
            <w:szCs w:val="22"/>
            <w:u w:val="single"/>
          </w:rPr>
          <w:t>https://www.icmc.us</w:t>
        </w:r>
        <w:r>
          <w:rPr>
            <w:color w:val="0000FF"/>
            <w:sz w:val="22"/>
            <w:szCs w:val="22"/>
            <w:u w:val="single"/>
          </w:rPr>
          <w:t>p.br/institucional/estrutura-administrativa/biblioteca/servicos/ficha</w:t>
        </w:r>
      </w:hyperlink>
      <w:r>
        <w:rPr>
          <w:rFonts w:ascii="Times New Roman" w:eastAsia="Times New Roman" w:hAnsi="Times New Roman" w:cs="Times New Roman"/>
        </w:rPr>
        <w:t xml:space="preserve"> </w:t>
      </w:r>
    </w:p>
    <w:p w14:paraId="00000057" w14:textId="77777777" w:rsidR="00030E2B" w:rsidRDefault="00D176EA">
      <w:pPr>
        <w:spacing w:line="360" w:lineRule="auto"/>
        <w:jc w:val="both"/>
        <w:rPr>
          <w:rFonts w:ascii="Times New Roman" w:eastAsia="Times New Roman" w:hAnsi="Times New Roman" w:cs="Times New Roman"/>
        </w:rPr>
      </w:pPr>
      <w:r>
        <w:rPr>
          <w:rFonts w:ascii="Times New Roman" w:eastAsia="Times New Roman" w:hAnsi="Times New Roman" w:cs="Times New Roman"/>
        </w:rPr>
        <w:t>ou procure um bibliotecário na Seção de Atendimento ao Usuário da Biblioteca do ICMC</w:t>
      </w:r>
    </w:p>
    <w:p w14:paraId="00000058" w14:textId="77777777" w:rsidR="00030E2B" w:rsidRDefault="00D176EA">
      <w:pPr>
        <w:spacing w:after="200" w:line="276" w:lineRule="auto"/>
        <w:rPr>
          <w:rFonts w:ascii="Times New Roman" w:eastAsia="Times New Roman" w:hAnsi="Times New Roman" w:cs="Times New Roman"/>
        </w:rPr>
      </w:pPr>
      <w:r>
        <w:br w:type="page"/>
      </w:r>
    </w:p>
    <w:p w14:paraId="00000059" w14:textId="77777777" w:rsidR="00030E2B" w:rsidRDefault="00030E2B">
      <w:pPr>
        <w:spacing w:after="200" w:line="276" w:lineRule="auto"/>
        <w:rPr>
          <w:rFonts w:ascii="Times New Roman" w:eastAsia="Times New Roman" w:hAnsi="Times New Roman" w:cs="Times New Roman"/>
        </w:rPr>
      </w:pPr>
    </w:p>
    <w:p w14:paraId="0000005A" w14:textId="77777777" w:rsidR="00030E2B" w:rsidRDefault="00D176EA">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ERRATA</w:t>
      </w:r>
    </w:p>
    <w:p w14:paraId="0000005B" w14:textId="77777777" w:rsidR="00030E2B" w:rsidRDefault="00D176EA">
      <w:pPr>
        <w:spacing w:after="200" w:line="360" w:lineRule="auto"/>
        <w:jc w:val="both"/>
        <w:rPr>
          <w:rFonts w:ascii="Times New Roman" w:eastAsia="Times New Roman" w:hAnsi="Times New Roman" w:cs="Times New Roman"/>
        </w:rPr>
      </w:pPr>
      <w:r>
        <w:rPr>
          <w:rFonts w:ascii="Times New Roman" w:eastAsia="Times New Roman" w:hAnsi="Times New Roman" w:cs="Times New Roman"/>
        </w:rPr>
        <w:t>A errata é um elemento opcional, que consiste de uma lista de erros da obra, precedidos pe</w:t>
      </w:r>
      <w:r>
        <w:rPr>
          <w:rFonts w:ascii="Times New Roman" w:eastAsia="Times New Roman" w:hAnsi="Times New Roman" w:cs="Times New Roman"/>
        </w:rPr>
        <w:t>las folhas e linhas onde eles ocorrem e seguidos pelas correções correspondentes. Deve ser inserida logo após a folha de rosto e conter a referência do trabalho para facilitar sua identiﬁcação, conforme a ABNT NBR 14724 (ASSOCIAÇÃO BRASILEIRA DE NORMAS TÉC</w:t>
      </w:r>
      <w:r>
        <w:rPr>
          <w:rFonts w:ascii="Times New Roman" w:eastAsia="Times New Roman" w:hAnsi="Times New Roman" w:cs="Times New Roman"/>
        </w:rPr>
        <w:t>NICAS, 2011).</w:t>
      </w:r>
    </w:p>
    <w:p w14:paraId="0000005C" w14:textId="77777777" w:rsidR="00030E2B" w:rsidRDefault="00030E2B">
      <w:pPr>
        <w:spacing w:after="200" w:line="360" w:lineRule="auto"/>
        <w:jc w:val="center"/>
        <w:rPr>
          <w:rFonts w:ascii="Times New Roman" w:eastAsia="Times New Roman" w:hAnsi="Times New Roman" w:cs="Times New Roman"/>
        </w:rPr>
      </w:pPr>
    </w:p>
    <w:tbl>
      <w:tblPr>
        <w:tblStyle w:val="a2"/>
        <w:tblW w:w="90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5"/>
        <w:gridCol w:w="849"/>
        <w:gridCol w:w="3750"/>
        <w:gridCol w:w="3647"/>
      </w:tblGrid>
      <w:tr w:rsidR="00030E2B" w14:paraId="44FB5F2F" w14:textId="77777777">
        <w:trPr>
          <w:jc w:val="center"/>
        </w:trPr>
        <w:tc>
          <w:tcPr>
            <w:tcW w:w="9061" w:type="dxa"/>
            <w:gridSpan w:val="4"/>
          </w:tcPr>
          <w:p w14:paraId="0000005D" w14:textId="77777777" w:rsidR="00030E2B" w:rsidRDefault="00D176EA">
            <w:pPr>
              <w:jc w:val="center"/>
            </w:pPr>
            <w:r>
              <w:t>Errata</w:t>
            </w:r>
          </w:p>
        </w:tc>
      </w:tr>
      <w:tr w:rsidR="00030E2B" w14:paraId="7A7F5806" w14:textId="77777777">
        <w:trPr>
          <w:jc w:val="center"/>
        </w:trPr>
        <w:tc>
          <w:tcPr>
            <w:tcW w:w="815" w:type="dxa"/>
          </w:tcPr>
          <w:p w14:paraId="00000061" w14:textId="77777777" w:rsidR="00030E2B" w:rsidRDefault="00D176EA">
            <w:r>
              <w:t>Folha</w:t>
            </w:r>
          </w:p>
        </w:tc>
        <w:tc>
          <w:tcPr>
            <w:tcW w:w="849" w:type="dxa"/>
          </w:tcPr>
          <w:p w14:paraId="00000062" w14:textId="77777777" w:rsidR="00030E2B" w:rsidRDefault="00D176EA">
            <w:r>
              <w:t>Linha</w:t>
            </w:r>
          </w:p>
        </w:tc>
        <w:tc>
          <w:tcPr>
            <w:tcW w:w="3750" w:type="dxa"/>
          </w:tcPr>
          <w:p w14:paraId="00000063" w14:textId="77777777" w:rsidR="00030E2B" w:rsidRDefault="00D176EA">
            <w:r>
              <w:t>Onde se lê</w:t>
            </w:r>
          </w:p>
        </w:tc>
        <w:tc>
          <w:tcPr>
            <w:tcW w:w="3647" w:type="dxa"/>
          </w:tcPr>
          <w:p w14:paraId="00000064" w14:textId="77777777" w:rsidR="00030E2B" w:rsidRDefault="00D176EA">
            <w:r>
              <w:t>Leia-se</w:t>
            </w:r>
          </w:p>
        </w:tc>
      </w:tr>
      <w:tr w:rsidR="00030E2B" w14:paraId="0260E91A" w14:textId="77777777">
        <w:trPr>
          <w:jc w:val="center"/>
        </w:trPr>
        <w:tc>
          <w:tcPr>
            <w:tcW w:w="815" w:type="dxa"/>
          </w:tcPr>
          <w:p w14:paraId="00000065" w14:textId="77777777" w:rsidR="00030E2B" w:rsidRDefault="00D176EA">
            <w:r>
              <w:t>25</w:t>
            </w:r>
          </w:p>
        </w:tc>
        <w:tc>
          <w:tcPr>
            <w:tcW w:w="849" w:type="dxa"/>
          </w:tcPr>
          <w:p w14:paraId="00000066" w14:textId="77777777" w:rsidR="00030E2B" w:rsidRDefault="00D176EA">
            <w:r>
              <w:t>3</w:t>
            </w:r>
          </w:p>
        </w:tc>
        <w:tc>
          <w:tcPr>
            <w:tcW w:w="3750" w:type="dxa"/>
          </w:tcPr>
          <w:p w14:paraId="00000067" w14:textId="77777777" w:rsidR="00030E2B" w:rsidRDefault="00D176EA">
            <w:r>
              <w:t>Elemento opciotnal</w:t>
            </w:r>
          </w:p>
        </w:tc>
        <w:tc>
          <w:tcPr>
            <w:tcW w:w="3647" w:type="dxa"/>
          </w:tcPr>
          <w:p w14:paraId="00000068" w14:textId="77777777" w:rsidR="00030E2B" w:rsidRDefault="00D176EA">
            <w:r>
              <w:t>Elemento opcional</w:t>
            </w:r>
          </w:p>
        </w:tc>
      </w:tr>
      <w:tr w:rsidR="00030E2B" w14:paraId="5ADB34EE" w14:textId="77777777">
        <w:trPr>
          <w:jc w:val="center"/>
        </w:trPr>
        <w:tc>
          <w:tcPr>
            <w:tcW w:w="815" w:type="dxa"/>
          </w:tcPr>
          <w:p w14:paraId="00000069" w14:textId="77777777" w:rsidR="00030E2B" w:rsidRDefault="00D176EA">
            <w:r>
              <w:t>59</w:t>
            </w:r>
          </w:p>
        </w:tc>
        <w:tc>
          <w:tcPr>
            <w:tcW w:w="849" w:type="dxa"/>
          </w:tcPr>
          <w:p w14:paraId="0000006A" w14:textId="77777777" w:rsidR="00030E2B" w:rsidRDefault="00D176EA">
            <w:r>
              <w:t>7</w:t>
            </w:r>
          </w:p>
        </w:tc>
        <w:tc>
          <w:tcPr>
            <w:tcW w:w="3750" w:type="dxa"/>
          </w:tcPr>
          <w:p w14:paraId="0000006B" w14:textId="77777777" w:rsidR="00030E2B" w:rsidRDefault="00D176EA">
            <w:r>
              <w:t xml:space="preserve">Caracteríscas dos elementos </w:t>
            </w:r>
          </w:p>
        </w:tc>
        <w:tc>
          <w:tcPr>
            <w:tcW w:w="3647" w:type="dxa"/>
          </w:tcPr>
          <w:p w14:paraId="0000006C" w14:textId="77777777" w:rsidR="00030E2B" w:rsidRDefault="00D176EA">
            <w:r>
              <w:t>Características dos elementos</w:t>
            </w:r>
          </w:p>
        </w:tc>
      </w:tr>
      <w:tr w:rsidR="00030E2B" w14:paraId="268A67EE" w14:textId="77777777">
        <w:trPr>
          <w:jc w:val="center"/>
        </w:trPr>
        <w:tc>
          <w:tcPr>
            <w:tcW w:w="815" w:type="dxa"/>
          </w:tcPr>
          <w:p w14:paraId="0000006D" w14:textId="77777777" w:rsidR="00030E2B" w:rsidRDefault="00030E2B"/>
        </w:tc>
        <w:tc>
          <w:tcPr>
            <w:tcW w:w="849" w:type="dxa"/>
          </w:tcPr>
          <w:p w14:paraId="0000006E" w14:textId="77777777" w:rsidR="00030E2B" w:rsidRDefault="00030E2B"/>
        </w:tc>
        <w:tc>
          <w:tcPr>
            <w:tcW w:w="3750" w:type="dxa"/>
          </w:tcPr>
          <w:p w14:paraId="0000006F" w14:textId="77777777" w:rsidR="00030E2B" w:rsidRDefault="00030E2B"/>
        </w:tc>
        <w:tc>
          <w:tcPr>
            <w:tcW w:w="3647" w:type="dxa"/>
          </w:tcPr>
          <w:p w14:paraId="00000070" w14:textId="77777777" w:rsidR="00030E2B" w:rsidRDefault="00030E2B"/>
        </w:tc>
      </w:tr>
      <w:tr w:rsidR="00030E2B" w14:paraId="26C1DB4C" w14:textId="77777777">
        <w:trPr>
          <w:jc w:val="center"/>
        </w:trPr>
        <w:tc>
          <w:tcPr>
            <w:tcW w:w="815" w:type="dxa"/>
          </w:tcPr>
          <w:p w14:paraId="00000071" w14:textId="77777777" w:rsidR="00030E2B" w:rsidRDefault="00030E2B"/>
        </w:tc>
        <w:tc>
          <w:tcPr>
            <w:tcW w:w="849" w:type="dxa"/>
          </w:tcPr>
          <w:p w14:paraId="00000072" w14:textId="77777777" w:rsidR="00030E2B" w:rsidRDefault="00030E2B"/>
        </w:tc>
        <w:tc>
          <w:tcPr>
            <w:tcW w:w="3750" w:type="dxa"/>
          </w:tcPr>
          <w:p w14:paraId="00000073" w14:textId="77777777" w:rsidR="00030E2B" w:rsidRDefault="00030E2B"/>
        </w:tc>
        <w:tc>
          <w:tcPr>
            <w:tcW w:w="3647" w:type="dxa"/>
          </w:tcPr>
          <w:p w14:paraId="00000074" w14:textId="77777777" w:rsidR="00030E2B" w:rsidRDefault="00030E2B"/>
        </w:tc>
      </w:tr>
      <w:tr w:rsidR="00030E2B" w14:paraId="7606B12C" w14:textId="77777777">
        <w:trPr>
          <w:jc w:val="center"/>
        </w:trPr>
        <w:tc>
          <w:tcPr>
            <w:tcW w:w="815" w:type="dxa"/>
          </w:tcPr>
          <w:p w14:paraId="00000075" w14:textId="77777777" w:rsidR="00030E2B" w:rsidRDefault="00030E2B"/>
        </w:tc>
        <w:tc>
          <w:tcPr>
            <w:tcW w:w="849" w:type="dxa"/>
          </w:tcPr>
          <w:p w14:paraId="00000076" w14:textId="77777777" w:rsidR="00030E2B" w:rsidRDefault="00030E2B"/>
        </w:tc>
        <w:tc>
          <w:tcPr>
            <w:tcW w:w="3750" w:type="dxa"/>
          </w:tcPr>
          <w:p w14:paraId="00000077" w14:textId="77777777" w:rsidR="00030E2B" w:rsidRDefault="00030E2B"/>
        </w:tc>
        <w:tc>
          <w:tcPr>
            <w:tcW w:w="3647" w:type="dxa"/>
          </w:tcPr>
          <w:p w14:paraId="00000078" w14:textId="77777777" w:rsidR="00030E2B" w:rsidRDefault="00030E2B"/>
        </w:tc>
      </w:tr>
      <w:tr w:rsidR="00030E2B" w14:paraId="79C7D885" w14:textId="77777777">
        <w:trPr>
          <w:jc w:val="center"/>
        </w:trPr>
        <w:tc>
          <w:tcPr>
            <w:tcW w:w="815" w:type="dxa"/>
          </w:tcPr>
          <w:p w14:paraId="00000079" w14:textId="77777777" w:rsidR="00030E2B" w:rsidRDefault="00030E2B"/>
        </w:tc>
        <w:tc>
          <w:tcPr>
            <w:tcW w:w="849" w:type="dxa"/>
          </w:tcPr>
          <w:p w14:paraId="0000007A" w14:textId="77777777" w:rsidR="00030E2B" w:rsidRDefault="00030E2B"/>
        </w:tc>
        <w:tc>
          <w:tcPr>
            <w:tcW w:w="3750" w:type="dxa"/>
          </w:tcPr>
          <w:p w14:paraId="0000007B" w14:textId="77777777" w:rsidR="00030E2B" w:rsidRDefault="00030E2B"/>
        </w:tc>
        <w:tc>
          <w:tcPr>
            <w:tcW w:w="3647" w:type="dxa"/>
          </w:tcPr>
          <w:p w14:paraId="0000007C" w14:textId="77777777" w:rsidR="00030E2B" w:rsidRDefault="00030E2B"/>
        </w:tc>
      </w:tr>
    </w:tbl>
    <w:p w14:paraId="0000007D" w14:textId="77777777" w:rsidR="00030E2B" w:rsidRDefault="00030E2B">
      <w:pPr>
        <w:spacing w:after="200" w:line="360" w:lineRule="auto"/>
        <w:rPr>
          <w:rFonts w:ascii="Times New Roman" w:eastAsia="Times New Roman" w:hAnsi="Times New Roman" w:cs="Times New Roman"/>
        </w:rPr>
      </w:pPr>
    </w:p>
    <w:p w14:paraId="0000007E" w14:textId="77777777" w:rsidR="00030E2B" w:rsidRDefault="00030E2B">
      <w:pPr>
        <w:spacing w:after="200" w:line="360" w:lineRule="auto"/>
        <w:rPr>
          <w:rFonts w:ascii="Times New Roman" w:eastAsia="Times New Roman" w:hAnsi="Times New Roman" w:cs="Times New Roman"/>
        </w:rPr>
      </w:pPr>
    </w:p>
    <w:p w14:paraId="0000007F" w14:textId="77777777" w:rsidR="00030E2B" w:rsidRDefault="00030E2B">
      <w:pPr>
        <w:spacing w:after="200" w:line="360" w:lineRule="auto"/>
        <w:rPr>
          <w:rFonts w:ascii="Times New Roman" w:eastAsia="Times New Roman" w:hAnsi="Times New Roman" w:cs="Times New Roman"/>
        </w:rPr>
      </w:pPr>
    </w:p>
    <w:p w14:paraId="00000080" w14:textId="77777777" w:rsidR="00030E2B" w:rsidRDefault="00030E2B">
      <w:pPr>
        <w:spacing w:after="200" w:line="360" w:lineRule="auto"/>
        <w:rPr>
          <w:rFonts w:ascii="Times New Roman" w:eastAsia="Times New Roman" w:hAnsi="Times New Roman" w:cs="Times New Roman"/>
        </w:rPr>
      </w:pPr>
    </w:p>
    <w:p w14:paraId="00000081" w14:textId="77777777" w:rsidR="00030E2B" w:rsidRDefault="00030E2B">
      <w:pPr>
        <w:spacing w:after="200" w:line="360" w:lineRule="auto"/>
        <w:rPr>
          <w:rFonts w:ascii="Times New Roman" w:eastAsia="Times New Roman" w:hAnsi="Times New Roman" w:cs="Times New Roman"/>
        </w:rPr>
      </w:pPr>
    </w:p>
    <w:p w14:paraId="00000082" w14:textId="77777777" w:rsidR="00030E2B" w:rsidRDefault="00D176EA">
      <w:pPr>
        <w:spacing w:after="200" w:line="276" w:lineRule="auto"/>
        <w:rPr>
          <w:rFonts w:ascii="Times New Roman" w:eastAsia="Times New Roman" w:hAnsi="Times New Roman" w:cs="Times New Roman"/>
        </w:rPr>
      </w:pPr>
      <w:r>
        <w:br w:type="page"/>
      </w:r>
    </w:p>
    <w:p w14:paraId="00000083" w14:textId="77777777" w:rsidR="00030E2B" w:rsidRDefault="00030E2B">
      <w:pPr>
        <w:spacing w:after="200" w:line="360" w:lineRule="auto"/>
        <w:rPr>
          <w:rFonts w:ascii="Times New Roman" w:eastAsia="Times New Roman" w:hAnsi="Times New Roman" w:cs="Times New Roman"/>
        </w:rPr>
      </w:pPr>
    </w:p>
    <w:p w14:paraId="00000084" w14:textId="77777777" w:rsidR="00030E2B" w:rsidRDefault="00030E2B">
      <w:pPr>
        <w:spacing w:after="200" w:line="360" w:lineRule="auto"/>
        <w:rPr>
          <w:rFonts w:ascii="Times New Roman" w:eastAsia="Times New Roman" w:hAnsi="Times New Roman" w:cs="Times New Roman"/>
        </w:rPr>
      </w:pPr>
    </w:p>
    <w:p w14:paraId="00000085" w14:textId="77777777" w:rsidR="00030E2B" w:rsidRDefault="00030E2B">
      <w:pPr>
        <w:spacing w:after="200" w:line="360" w:lineRule="auto"/>
        <w:rPr>
          <w:rFonts w:ascii="Times New Roman" w:eastAsia="Times New Roman" w:hAnsi="Times New Roman" w:cs="Times New Roman"/>
        </w:rPr>
      </w:pPr>
    </w:p>
    <w:p w14:paraId="00000086" w14:textId="77777777" w:rsidR="00030E2B" w:rsidRDefault="00D176EA">
      <w:pPr>
        <w:spacing w:after="200" w:line="276" w:lineRule="auto"/>
        <w:rPr>
          <w:rFonts w:ascii="Times New Roman" w:eastAsia="Times New Roman" w:hAnsi="Times New Roman" w:cs="Times New Roman"/>
        </w:rPr>
      </w:pPr>
      <w:r>
        <w:br w:type="page"/>
      </w:r>
    </w:p>
    <w:p w14:paraId="00000087" w14:textId="77777777" w:rsidR="00030E2B" w:rsidRDefault="00D176EA">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FOLHA DE AVALIAÇÃO OU APROVAÇÃO</w:t>
      </w:r>
    </w:p>
    <w:p w14:paraId="00000088" w14:textId="77777777" w:rsidR="00030E2B" w:rsidRDefault="00030E2B">
      <w:pPr>
        <w:spacing w:after="200" w:line="360" w:lineRule="auto"/>
        <w:rPr>
          <w:rFonts w:ascii="Times New Roman" w:eastAsia="Times New Roman" w:hAnsi="Times New Roman" w:cs="Times New Roman"/>
        </w:rPr>
      </w:pPr>
    </w:p>
    <w:p w14:paraId="00000089" w14:textId="77777777" w:rsidR="00030E2B" w:rsidRDefault="00D176EA">
      <w:pPr>
        <w:spacing w:after="200" w:line="360" w:lineRule="auto"/>
        <w:jc w:val="both"/>
        <w:rPr>
          <w:rFonts w:ascii="Times New Roman" w:eastAsia="Times New Roman" w:hAnsi="Times New Roman" w:cs="Times New Roman"/>
        </w:rPr>
      </w:pPr>
      <w:r>
        <w:rPr>
          <w:rFonts w:ascii="Times New Roman" w:eastAsia="Times New Roman" w:hAnsi="Times New Roman" w:cs="Times New Roman"/>
        </w:rPr>
        <w:t>Elemento obrigatório. Deixe esta folha em branco, pois a folha de aprovação será entregue no dia da defesa.</w:t>
      </w:r>
    </w:p>
    <w:p w14:paraId="0000008A" w14:textId="77777777" w:rsidR="00030E2B" w:rsidRDefault="00D176EA">
      <w:pPr>
        <w:spacing w:after="200" w:line="276" w:lineRule="auto"/>
        <w:rPr>
          <w:rFonts w:ascii="Times New Roman" w:eastAsia="Times New Roman" w:hAnsi="Times New Roman" w:cs="Times New Roman"/>
        </w:rPr>
      </w:pPr>
      <w:r>
        <w:br w:type="page"/>
      </w:r>
    </w:p>
    <w:p w14:paraId="0000008B" w14:textId="77777777" w:rsidR="00030E2B" w:rsidRDefault="00D176EA">
      <w:pPr>
        <w:spacing w:after="200" w:line="276" w:lineRule="auto"/>
        <w:rPr>
          <w:rFonts w:ascii="Times New Roman" w:eastAsia="Times New Roman" w:hAnsi="Times New Roman" w:cs="Times New Roman"/>
        </w:rPr>
      </w:pPr>
      <w:r>
        <w:lastRenderedPageBreak/>
        <w:br w:type="page"/>
      </w:r>
    </w:p>
    <w:p w14:paraId="0000008C" w14:textId="77777777" w:rsidR="00030E2B" w:rsidRDefault="00030E2B">
      <w:pPr>
        <w:spacing w:after="200" w:line="276" w:lineRule="auto"/>
        <w:rPr>
          <w:rFonts w:ascii="Times New Roman" w:eastAsia="Times New Roman" w:hAnsi="Times New Roman" w:cs="Times New Roman"/>
        </w:rPr>
      </w:pPr>
    </w:p>
    <w:p w14:paraId="0000008D" w14:textId="77777777" w:rsidR="00030E2B" w:rsidRDefault="00030E2B">
      <w:pPr>
        <w:spacing w:after="200" w:line="360" w:lineRule="auto"/>
        <w:rPr>
          <w:rFonts w:ascii="Times New Roman" w:eastAsia="Times New Roman" w:hAnsi="Times New Roman" w:cs="Times New Roman"/>
          <w:sz w:val="28"/>
          <w:szCs w:val="28"/>
        </w:rPr>
      </w:pPr>
    </w:p>
    <w:p w14:paraId="0000008E" w14:textId="77777777" w:rsidR="00030E2B" w:rsidRDefault="00030E2B">
      <w:pPr>
        <w:spacing w:after="200" w:line="360" w:lineRule="auto"/>
        <w:rPr>
          <w:rFonts w:ascii="Times New Roman" w:eastAsia="Times New Roman" w:hAnsi="Times New Roman" w:cs="Times New Roman"/>
          <w:sz w:val="28"/>
          <w:szCs w:val="28"/>
        </w:rPr>
      </w:pPr>
    </w:p>
    <w:p w14:paraId="0000008F" w14:textId="77777777" w:rsidR="00030E2B" w:rsidRDefault="00030E2B">
      <w:pPr>
        <w:spacing w:after="200" w:line="360" w:lineRule="auto"/>
        <w:rPr>
          <w:rFonts w:ascii="Times New Roman" w:eastAsia="Times New Roman" w:hAnsi="Times New Roman" w:cs="Times New Roman"/>
          <w:sz w:val="28"/>
          <w:szCs w:val="28"/>
        </w:rPr>
      </w:pPr>
    </w:p>
    <w:p w14:paraId="00000090" w14:textId="77777777" w:rsidR="00030E2B" w:rsidRDefault="00030E2B">
      <w:pPr>
        <w:spacing w:after="200" w:line="360" w:lineRule="auto"/>
        <w:rPr>
          <w:rFonts w:ascii="Times New Roman" w:eastAsia="Times New Roman" w:hAnsi="Times New Roman" w:cs="Times New Roman"/>
          <w:sz w:val="28"/>
          <w:szCs w:val="28"/>
        </w:rPr>
      </w:pPr>
    </w:p>
    <w:p w14:paraId="00000091" w14:textId="77777777" w:rsidR="00030E2B" w:rsidRDefault="00030E2B">
      <w:pPr>
        <w:spacing w:after="200" w:line="360" w:lineRule="auto"/>
        <w:rPr>
          <w:rFonts w:ascii="Times New Roman" w:eastAsia="Times New Roman" w:hAnsi="Times New Roman" w:cs="Times New Roman"/>
          <w:sz w:val="28"/>
          <w:szCs w:val="28"/>
        </w:rPr>
      </w:pPr>
    </w:p>
    <w:p w14:paraId="00000092" w14:textId="77777777" w:rsidR="00030E2B" w:rsidRDefault="00030E2B">
      <w:pPr>
        <w:spacing w:after="200" w:line="360" w:lineRule="auto"/>
        <w:rPr>
          <w:rFonts w:ascii="Times New Roman" w:eastAsia="Times New Roman" w:hAnsi="Times New Roman" w:cs="Times New Roman"/>
          <w:sz w:val="28"/>
          <w:szCs w:val="28"/>
        </w:rPr>
      </w:pPr>
    </w:p>
    <w:p w14:paraId="00000093" w14:textId="77777777" w:rsidR="00030E2B" w:rsidRDefault="00030E2B">
      <w:pPr>
        <w:spacing w:after="200" w:line="360" w:lineRule="auto"/>
        <w:rPr>
          <w:rFonts w:ascii="Times New Roman" w:eastAsia="Times New Roman" w:hAnsi="Times New Roman" w:cs="Times New Roman"/>
          <w:sz w:val="28"/>
          <w:szCs w:val="28"/>
        </w:rPr>
      </w:pPr>
    </w:p>
    <w:p w14:paraId="00000094" w14:textId="77777777" w:rsidR="00030E2B" w:rsidRDefault="00030E2B">
      <w:pPr>
        <w:spacing w:after="200" w:line="360" w:lineRule="auto"/>
        <w:rPr>
          <w:rFonts w:ascii="Times New Roman" w:eastAsia="Times New Roman" w:hAnsi="Times New Roman" w:cs="Times New Roman"/>
          <w:sz w:val="28"/>
          <w:szCs w:val="28"/>
        </w:rPr>
      </w:pPr>
    </w:p>
    <w:p w14:paraId="00000095" w14:textId="77777777" w:rsidR="00030E2B" w:rsidRDefault="00030E2B">
      <w:pPr>
        <w:spacing w:after="200" w:line="360" w:lineRule="auto"/>
        <w:rPr>
          <w:rFonts w:ascii="Times New Roman" w:eastAsia="Times New Roman" w:hAnsi="Times New Roman" w:cs="Times New Roman"/>
          <w:sz w:val="28"/>
          <w:szCs w:val="28"/>
        </w:rPr>
      </w:pPr>
    </w:p>
    <w:p w14:paraId="00000096" w14:textId="77777777" w:rsidR="00030E2B" w:rsidRDefault="00030E2B">
      <w:pPr>
        <w:spacing w:after="200" w:line="360" w:lineRule="auto"/>
        <w:rPr>
          <w:rFonts w:ascii="Times New Roman" w:eastAsia="Times New Roman" w:hAnsi="Times New Roman" w:cs="Times New Roman"/>
        </w:rPr>
      </w:pPr>
    </w:p>
    <w:p w14:paraId="00000097" w14:textId="77777777" w:rsidR="00030E2B" w:rsidRDefault="00030E2B">
      <w:pPr>
        <w:spacing w:after="200" w:line="360" w:lineRule="auto"/>
        <w:rPr>
          <w:rFonts w:ascii="Times New Roman" w:eastAsia="Times New Roman" w:hAnsi="Times New Roman" w:cs="Times New Roman"/>
        </w:rPr>
      </w:pPr>
    </w:p>
    <w:p w14:paraId="00000098" w14:textId="77777777" w:rsidR="00030E2B" w:rsidRDefault="00030E2B">
      <w:pPr>
        <w:spacing w:after="200" w:line="360" w:lineRule="auto"/>
        <w:rPr>
          <w:rFonts w:ascii="Times New Roman" w:eastAsia="Times New Roman" w:hAnsi="Times New Roman" w:cs="Times New Roman"/>
        </w:rPr>
      </w:pPr>
    </w:p>
    <w:p w14:paraId="00000099" w14:textId="77777777" w:rsidR="00030E2B" w:rsidRDefault="00030E2B">
      <w:pPr>
        <w:spacing w:after="200" w:line="360" w:lineRule="auto"/>
        <w:rPr>
          <w:rFonts w:ascii="Times New Roman" w:eastAsia="Times New Roman" w:hAnsi="Times New Roman" w:cs="Times New Roman"/>
        </w:rPr>
      </w:pPr>
    </w:p>
    <w:p w14:paraId="0000009A" w14:textId="77777777" w:rsidR="00030E2B" w:rsidRDefault="00030E2B">
      <w:pPr>
        <w:spacing w:after="200" w:line="360" w:lineRule="auto"/>
        <w:rPr>
          <w:rFonts w:ascii="Times New Roman" w:eastAsia="Times New Roman" w:hAnsi="Times New Roman" w:cs="Times New Roman"/>
        </w:rPr>
      </w:pPr>
    </w:p>
    <w:p w14:paraId="0000009B" w14:textId="77777777" w:rsidR="00030E2B" w:rsidRDefault="00030E2B">
      <w:pPr>
        <w:spacing w:after="200" w:line="360" w:lineRule="auto"/>
        <w:rPr>
          <w:rFonts w:ascii="Times New Roman" w:eastAsia="Times New Roman" w:hAnsi="Times New Roman" w:cs="Times New Roman"/>
        </w:rPr>
      </w:pPr>
    </w:p>
    <w:p w14:paraId="0000009C" w14:textId="77777777" w:rsidR="00030E2B" w:rsidRDefault="00030E2B">
      <w:pPr>
        <w:spacing w:after="200" w:line="360" w:lineRule="auto"/>
        <w:rPr>
          <w:rFonts w:ascii="Times New Roman" w:eastAsia="Times New Roman" w:hAnsi="Times New Roman" w:cs="Times New Roman"/>
        </w:rPr>
      </w:pPr>
    </w:p>
    <w:p w14:paraId="0000009D" w14:textId="77777777" w:rsidR="00030E2B" w:rsidRDefault="00030E2B">
      <w:pPr>
        <w:spacing w:after="200" w:line="360" w:lineRule="auto"/>
        <w:rPr>
          <w:rFonts w:ascii="Times New Roman" w:eastAsia="Times New Roman" w:hAnsi="Times New Roman" w:cs="Times New Roman"/>
        </w:rPr>
      </w:pPr>
    </w:p>
    <w:p w14:paraId="0000009E" w14:textId="77777777" w:rsidR="00030E2B" w:rsidRDefault="00030E2B">
      <w:pPr>
        <w:spacing w:after="200" w:line="360" w:lineRule="auto"/>
        <w:rPr>
          <w:rFonts w:ascii="Times New Roman" w:eastAsia="Times New Roman" w:hAnsi="Times New Roman" w:cs="Times New Roman"/>
        </w:rPr>
      </w:pPr>
    </w:p>
    <w:p w14:paraId="0000009F" w14:textId="77777777" w:rsidR="00030E2B" w:rsidRDefault="00D176EA">
      <w:pPr>
        <w:spacing w:after="200" w:line="360" w:lineRule="auto"/>
        <w:ind w:left="5529"/>
        <w:rPr>
          <w:rFonts w:ascii="Times New Roman" w:eastAsia="Times New Roman" w:hAnsi="Times New Roman" w:cs="Times New Roman"/>
          <w:i/>
        </w:rPr>
      </w:pPr>
      <w:r>
        <w:rPr>
          <w:rFonts w:ascii="Times New Roman" w:eastAsia="Times New Roman" w:hAnsi="Times New Roman" w:cs="Times New Roman"/>
          <w:i/>
        </w:rPr>
        <w:t>A minha esposa pela compreensão, carinho e apoio incansável.</w:t>
      </w:r>
    </w:p>
    <w:p w14:paraId="000000A0" w14:textId="77777777" w:rsidR="00030E2B" w:rsidRDefault="00D176EA">
      <w:pPr>
        <w:spacing w:after="200" w:line="276" w:lineRule="auto"/>
        <w:rPr>
          <w:rFonts w:ascii="Times New Roman" w:eastAsia="Times New Roman" w:hAnsi="Times New Roman" w:cs="Times New Roman"/>
        </w:rPr>
      </w:pPr>
      <w:r>
        <w:br w:type="page"/>
      </w:r>
    </w:p>
    <w:p w14:paraId="000000A1" w14:textId="77777777" w:rsidR="00030E2B" w:rsidRDefault="00D176EA">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AGRADECIMENTOS</w:t>
      </w:r>
    </w:p>
    <w:p w14:paraId="000000A2" w14:textId="77777777" w:rsidR="00030E2B" w:rsidRDefault="00030E2B">
      <w:pPr>
        <w:spacing w:line="360" w:lineRule="auto"/>
        <w:rPr>
          <w:rFonts w:ascii="Times New Roman" w:eastAsia="Times New Roman" w:hAnsi="Times New Roman" w:cs="Times New Roman"/>
        </w:rPr>
      </w:pPr>
    </w:p>
    <w:p w14:paraId="000000A3" w14:textId="77777777" w:rsidR="00030E2B" w:rsidRDefault="00D176EA">
      <w:pPr>
        <w:spacing w:line="360" w:lineRule="auto"/>
        <w:jc w:val="both"/>
        <w:rPr>
          <w:rFonts w:ascii="Times New Roman" w:eastAsia="Times New Roman" w:hAnsi="Times New Roman" w:cs="Times New Roman"/>
        </w:rPr>
      </w:pPr>
      <w:r>
        <w:rPr>
          <w:rFonts w:ascii="Times New Roman" w:eastAsia="Times New Roman" w:hAnsi="Times New Roman" w:cs="Times New Roman"/>
        </w:rPr>
        <w:t>Elemento opcional, texto em que o autor faz agradecimentos dirigidos àqueles que contribuíram de maneira relevante à elaboração do trabalho.</w:t>
      </w:r>
    </w:p>
    <w:p w14:paraId="000000A4" w14:textId="77777777" w:rsidR="00030E2B" w:rsidRDefault="00030E2B">
      <w:pPr>
        <w:spacing w:line="360" w:lineRule="auto"/>
        <w:jc w:val="both"/>
        <w:rPr>
          <w:rFonts w:ascii="Times New Roman" w:eastAsia="Times New Roman" w:hAnsi="Times New Roman" w:cs="Times New Roman"/>
        </w:rPr>
      </w:pPr>
    </w:p>
    <w:p w14:paraId="000000A5" w14:textId="77777777" w:rsidR="00030E2B" w:rsidRDefault="00D176EA">
      <w:pPr>
        <w:spacing w:line="360" w:lineRule="auto"/>
        <w:ind w:firstLine="708"/>
        <w:jc w:val="both"/>
        <w:rPr>
          <w:rFonts w:ascii="Times New Roman" w:eastAsia="Times New Roman" w:hAnsi="Times New Roman" w:cs="Times New Roman"/>
        </w:rPr>
      </w:pPr>
      <w:r>
        <w:rPr>
          <w:rFonts w:ascii="Times New Roman" w:eastAsia="Times New Roman" w:hAnsi="Times New Roman" w:cs="Times New Roman"/>
        </w:rPr>
        <w:t>Ao Dr. José Sampaio, que muito me e</w:t>
      </w:r>
      <w:r>
        <w:rPr>
          <w:rFonts w:ascii="Times New Roman" w:eastAsia="Times New Roman" w:hAnsi="Times New Roman" w:cs="Times New Roman"/>
        </w:rPr>
        <w:t>nsinou contribuindo para o meu crescimento científico.</w:t>
      </w:r>
    </w:p>
    <w:p w14:paraId="000000A6" w14:textId="77777777" w:rsidR="00030E2B" w:rsidRDefault="00D176EA">
      <w:pPr>
        <w:spacing w:line="360" w:lineRule="auto"/>
        <w:ind w:firstLine="708"/>
        <w:jc w:val="both"/>
        <w:rPr>
          <w:rFonts w:ascii="Times New Roman" w:eastAsia="Times New Roman" w:hAnsi="Times New Roman" w:cs="Times New Roman"/>
        </w:rPr>
      </w:pPr>
      <w:r>
        <w:rPr>
          <w:rFonts w:ascii="Times New Roman" w:eastAsia="Times New Roman" w:hAnsi="Times New Roman" w:cs="Times New Roman"/>
        </w:rPr>
        <w:t>A Dra. Ludmila dos Santos, pelo incentivo e apoio nos momentos de dificuldade, xxxxxxxxxxxxxxxxxxxxxxxxxxxxxxxxxxxxxxxxxxxxxxxxxxxxxxxxxxxxxxxxxxxxxxxxxxx.</w:t>
      </w:r>
    </w:p>
    <w:p w14:paraId="000000A7" w14:textId="77777777" w:rsidR="00030E2B" w:rsidRDefault="00D176EA">
      <w:pPr>
        <w:spacing w:line="360" w:lineRule="auto"/>
        <w:ind w:firstLine="708"/>
        <w:jc w:val="both"/>
        <w:rPr>
          <w:rFonts w:ascii="Times New Roman" w:eastAsia="Times New Roman" w:hAnsi="Times New Roman" w:cs="Times New Roman"/>
        </w:rPr>
      </w:pPr>
      <w:r>
        <w:rPr>
          <w:rFonts w:ascii="Times New Roman" w:eastAsia="Times New Roman" w:hAnsi="Times New Roman" w:cs="Times New Roman"/>
        </w:rPr>
        <w:t>Xxxxxxxxxxxxxxxxxxxxxxxxxxxxxxxxxxxxxxxxxxxxx</w:t>
      </w:r>
      <w:r>
        <w:rPr>
          <w:rFonts w:ascii="Times New Roman" w:eastAsia="Times New Roman" w:hAnsi="Times New Roman" w:cs="Times New Roman"/>
        </w:rPr>
        <w:t xml:space="preserve">xxxxxxxxxxxxxxxxxxxxxxxxxxxxxxxxxxxxxxxxxxxxxxxxxxxxxxxxxxxxxxxx. </w:t>
      </w:r>
    </w:p>
    <w:p w14:paraId="000000A8" w14:textId="77777777" w:rsidR="00030E2B" w:rsidRDefault="00D176EA">
      <w:pPr>
        <w:spacing w:line="360" w:lineRule="auto"/>
        <w:ind w:firstLine="708"/>
        <w:jc w:val="both"/>
        <w:rPr>
          <w:rFonts w:ascii="Times New Roman" w:eastAsia="Times New Roman" w:hAnsi="Times New Roman" w:cs="Times New Roman"/>
        </w:rPr>
      </w:pPr>
      <w:r>
        <w:rPr>
          <w:rFonts w:ascii="Times New Roman" w:eastAsia="Times New Roman" w:hAnsi="Times New Roman" w:cs="Times New Roman"/>
        </w:rPr>
        <w:t xml:space="preserve">Xxxxxxxxxxxxxxxxxxxxxxxxxxxxxxxxxxxxxxxxxxxxxxxxxxxxxxxxxxxxxxxxxxxxxxxxxxxxxxxxxxxxxxxxxxxxxxxxxxxxxxxxxxxxxxxxxxxxxxxxxxxxxxxxxxxxxxxxxxxxxxxxxxxxxxxxxxxxxxxxxxxxxxxxxxxxxxxxxxx. </w:t>
      </w:r>
    </w:p>
    <w:p w14:paraId="000000A9" w14:textId="77777777" w:rsidR="00030E2B" w:rsidRDefault="00D176EA">
      <w:pPr>
        <w:spacing w:line="360" w:lineRule="auto"/>
        <w:ind w:firstLine="708"/>
        <w:jc w:val="both"/>
        <w:rPr>
          <w:rFonts w:ascii="Times New Roman" w:eastAsia="Times New Roman" w:hAnsi="Times New Roman" w:cs="Times New Roman"/>
        </w:rPr>
      </w:pPr>
      <w:r>
        <w:rPr>
          <w:rFonts w:ascii="Times New Roman" w:eastAsia="Times New Roman" w:hAnsi="Times New Roman" w:cs="Times New Roman"/>
        </w:rPr>
        <w:t>Xxxxxxx</w:t>
      </w:r>
      <w:r>
        <w:rPr>
          <w:rFonts w:ascii="Times New Roman" w:eastAsia="Times New Roman" w:hAnsi="Times New Roman" w:cs="Times New Roman"/>
        </w:rPr>
        <w:t xml:space="preserve">xxxxxxxxxxxxxxxxxxxxxxxxxxxxxxxxxxxxxxxxxxxxxxxxxxxxxxxxxxxxxxxxxxxxxxxxxxxxxxxxxxxxxxxxxxxxxxxxxxxxxxxxxxxxxxxxxxxxxxxxxxxxxxxxxxxxxxxxxxxxxxxxxxxxxxxxxxxxxxxxxxxxxxxxxxxx. </w:t>
      </w:r>
    </w:p>
    <w:p w14:paraId="000000AA" w14:textId="77777777" w:rsidR="00030E2B" w:rsidRDefault="00D176EA">
      <w:pPr>
        <w:spacing w:line="360" w:lineRule="auto"/>
        <w:ind w:firstLine="708"/>
        <w:jc w:val="both"/>
        <w:rPr>
          <w:rFonts w:ascii="Times New Roman" w:eastAsia="Times New Roman" w:hAnsi="Times New Roman" w:cs="Times New Roman"/>
        </w:rPr>
      </w:pPr>
      <w:r>
        <w:rPr>
          <w:rFonts w:ascii="Times New Roman" w:eastAsia="Times New Roman" w:hAnsi="Times New Roman" w:cs="Times New Roman"/>
        </w:rPr>
        <w:t>Xxxxxxxxxxxxxxxxxxxxxxxxxxxxxxxxxxxxxxxxxxxxxxxxxxxxxxxxxxxxxxxxxxxxxxxxxxxxxxxxx</w:t>
      </w:r>
      <w:r>
        <w:rPr>
          <w:rFonts w:ascii="Times New Roman" w:eastAsia="Times New Roman" w:hAnsi="Times New Roman" w:cs="Times New Roman"/>
        </w:rPr>
        <w:t xml:space="preserve">xxxxxxxxxxxxxxxxxxxxxxxxxxxxxxxxxxxxxxxxxxxxxxxxxxxxxxxxxxxxxxxxxxxxxxxxxxxxxxxxxxxxxxxxxxxxxxxxxx. </w:t>
      </w:r>
    </w:p>
    <w:p w14:paraId="000000AB" w14:textId="77777777" w:rsidR="00030E2B" w:rsidRDefault="00030E2B">
      <w:pPr>
        <w:spacing w:line="360" w:lineRule="auto"/>
        <w:jc w:val="both"/>
        <w:rPr>
          <w:rFonts w:ascii="Times New Roman" w:eastAsia="Times New Roman" w:hAnsi="Times New Roman" w:cs="Times New Roman"/>
        </w:rPr>
      </w:pPr>
    </w:p>
    <w:p w14:paraId="000000AC" w14:textId="77777777" w:rsidR="00030E2B" w:rsidRDefault="00D176EA">
      <w:pPr>
        <w:spacing w:after="200" w:line="276" w:lineRule="auto"/>
        <w:rPr>
          <w:rFonts w:ascii="Times New Roman" w:eastAsia="Times New Roman" w:hAnsi="Times New Roman" w:cs="Times New Roman"/>
        </w:rPr>
      </w:pPr>
      <w:r>
        <w:br w:type="page"/>
      </w:r>
    </w:p>
    <w:p w14:paraId="000000AD" w14:textId="77777777" w:rsidR="00030E2B" w:rsidRDefault="00D176EA">
      <w:pPr>
        <w:spacing w:after="200" w:line="276" w:lineRule="auto"/>
        <w:rPr>
          <w:rFonts w:ascii="Times New Roman" w:eastAsia="Times New Roman" w:hAnsi="Times New Roman" w:cs="Times New Roman"/>
        </w:rPr>
      </w:pPr>
      <w:r>
        <w:lastRenderedPageBreak/>
        <w:br w:type="page"/>
      </w:r>
    </w:p>
    <w:p w14:paraId="000000AE" w14:textId="77777777" w:rsidR="00030E2B" w:rsidRDefault="00D176EA">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EPÍGRAFE</w:t>
      </w:r>
    </w:p>
    <w:p w14:paraId="000000AF" w14:textId="77777777" w:rsidR="00030E2B" w:rsidRDefault="00030E2B">
      <w:pPr>
        <w:spacing w:line="360" w:lineRule="auto"/>
        <w:rPr>
          <w:rFonts w:ascii="Times New Roman" w:eastAsia="Times New Roman" w:hAnsi="Times New Roman" w:cs="Times New Roman"/>
        </w:rPr>
      </w:pPr>
    </w:p>
    <w:p w14:paraId="000000B0" w14:textId="77777777" w:rsidR="00030E2B" w:rsidRDefault="00030E2B">
      <w:pPr>
        <w:spacing w:line="360" w:lineRule="auto"/>
        <w:rPr>
          <w:rFonts w:ascii="Times New Roman" w:eastAsia="Times New Roman" w:hAnsi="Times New Roman" w:cs="Times New Roman"/>
        </w:rPr>
      </w:pPr>
    </w:p>
    <w:p w14:paraId="000000B1" w14:textId="77777777" w:rsidR="00030E2B" w:rsidRDefault="00030E2B">
      <w:pPr>
        <w:spacing w:line="360" w:lineRule="auto"/>
        <w:rPr>
          <w:rFonts w:ascii="Times New Roman" w:eastAsia="Times New Roman" w:hAnsi="Times New Roman" w:cs="Times New Roman"/>
        </w:rPr>
      </w:pPr>
    </w:p>
    <w:p w14:paraId="000000B2" w14:textId="77777777" w:rsidR="00030E2B" w:rsidRDefault="00030E2B">
      <w:pPr>
        <w:spacing w:line="360" w:lineRule="auto"/>
        <w:rPr>
          <w:rFonts w:ascii="Times New Roman" w:eastAsia="Times New Roman" w:hAnsi="Times New Roman" w:cs="Times New Roman"/>
        </w:rPr>
      </w:pPr>
    </w:p>
    <w:p w14:paraId="000000B3" w14:textId="77777777" w:rsidR="00030E2B" w:rsidRDefault="00030E2B">
      <w:pPr>
        <w:spacing w:line="360" w:lineRule="auto"/>
        <w:rPr>
          <w:rFonts w:ascii="Times New Roman" w:eastAsia="Times New Roman" w:hAnsi="Times New Roman" w:cs="Times New Roman"/>
        </w:rPr>
      </w:pPr>
    </w:p>
    <w:p w14:paraId="000000B4" w14:textId="77777777" w:rsidR="00030E2B" w:rsidRDefault="00030E2B">
      <w:pPr>
        <w:spacing w:line="360" w:lineRule="auto"/>
        <w:rPr>
          <w:rFonts w:ascii="Times New Roman" w:eastAsia="Times New Roman" w:hAnsi="Times New Roman" w:cs="Times New Roman"/>
        </w:rPr>
      </w:pPr>
    </w:p>
    <w:p w14:paraId="000000B5" w14:textId="77777777" w:rsidR="00030E2B" w:rsidRDefault="00030E2B">
      <w:pPr>
        <w:spacing w:line="360" w:lineRule="auto"/>
        <w:rPr>
          <w:rFonts w:ascii="Times New Roman" w:eastAsia="Times New Roman" w:hAnsi="Times New Roman" w:cs="Times New Roman"/>
        </w:rPr>
      </w:pPr>
    </w:p>
    <w:p w14:paraId="000000B6" w14:textId="77777777" w:rsidR="00030E2B" w:rsidRDefault="00030E2B">
      <w:pPr>
        <w:spacing w:line="360" w:lineRule="auto"/>
        <w:rPr>
          <w:rFonts w:ascii="Times New Roman" w:eastAsia="Times New Roman" w:hAnsi="Times New Roman" w:cs="Times New Roman"/>
        </w:rPr>
      </w:pPr>
    </w:p>
    <w:p w14:paraId="000000B7" w14:textId="77777777" w:rsidR="00030E2B" w:rsidRDefault="00030E2B">
      <w:pPr>
        <w:spacing w:line="360" w:lineRule="auto"/>
        <w:rPr>
          <w:rFonts w:ascii="Times New Roman" w:eastAsia="Times New Roman" w:hAnsi="Times New Roman" w:cs="Times New Roman"/>
        </w:rPr>
      </w:pPr>
    </w:p>
    <w:p w14:paraId="000000B8" w14:textId="77777777" w:rsidR="00030E2B" w:rsidRDefault="00030E2B">
      <w:pPr>
        <w:spacing w:line="360" w:lineRule="auto"/>
        <w:rPr>
          <w:rFonts w:ascii="Times New Roman" w:eastAsia="Times New Roman" w:hAnsi="Times New Roman" w:cs="Times New Roman"/>
        </w:rPr>
      </w:pPr>
    </w:p>
    <w:p w14:paraId="000000B9" w14:textId="77777777" w:rsidR="00030E2B" w:rsidRDefault="00030E2B">
      <w:pPr>
        <w:spacing w:line="360" w:lineRule="auto"/>
        <w:rPr>
          <w:rFonts w:ascii="Times New Roman" w:eastAsia="Times New Roman" w:hAnsi="Times New Roman" w:cs="Times New Roman"/>
        </w:rPr>
      </w:pPr>
    </w:p>
    <w:p w14:paraId="000000BA" w14:textId="77777777" w:rsidR="00030E2B" w:rsidRDefault="00030E2B">
      <w:pPr>
        <w:spacing w:line="360" w:lineRule="auto"/>
        <w:rPr>
          <w:rFonts w:ascii="Times New Roman" w:eastAsia="Times New Roman" w:hAnsi="Times New Roman" w:cs="Times New Roman"/>
        </w:rPr>
      </w:pPr>
    </w:p>
    <w:p w14:paraId="000000BB" w14:textId="77777777" w:rsidR="00030E2B" w:rsidRDefault="00030E2B">
      <w:pPr>
        <w:spacing w:line="360" w:lineRule="auto"/>
        <w:rPr>
          <w:rFonts w:ascii="Times New Roman" w:eastAsia="Times New Roman" w:hAnsi="Times New Roman" w:cs="Times New Roman"/>
        </w:rPr>
      </w:pPr>
    </w:p>
    <w:p w14:paraId="000000BC" w14:textId="77777777" w:rsidR="00030E2B" w:rsidRDefault="00030E2B">
      <w:pPr>
        <w:spacing w:line="360" w:lineRule="auto"/>
        <w:rPr>
          <w:rFonts w:ascii="Times New Roman" w:eastAsia="Times New Roman" w:hAnsi="Times New Roman" w:cs="Times New Roman"/>
        </w:rPr>
      </w:pPr>
    </w:p>
    <w:p w14:paraId="000000BD" w14:textId="77777777" w:rsidR="00030E2B" w:rsidRDefault="00030E2B">
      <w:pPr>
        <w:spacing w:line="360" w:lineRule="auto"/>
        <w:rPr>
          <w:rFonts w:ascii="Times New Roman" w:eastAsia="Times New Roman" w:hAnsi="Times New Roman" w:cs="Times New Roman"/>
        </w:rPr>
      </w:pPr>
    </w:p>
    <w:p w14:paraId="000000BE" w14:textId="77777777" w:rsidR="00030E2B" w:rsidRDefault="00030E2B">
      <w:pPr>
        <w:spacing w:line="360" w:lineRule="auto"/>
        <w:rPr>
          <w:rFonts w:ascii="Times New Roman" w:eastAsia="Times New Roman" w:hAnsi="Times New Roman" w:cs="Times New Roman"/>
        </w:rPr>
      </w:pPr>
    </w:p>
    <w:p w14:paraId="000000BF" w14:textId="77777777" w:rsidR="00030E2B" w:rsidRDefault="00030E2B">
      <w:pPr>
        <w:spacing w:line="360" w:lineRule="auto"/>
        <w:rPr>
          <w:rFonts w:ascii="Times New Roman" w:eastAsia="Times New Roman" w:hAnsi="Times New Roman" w:cs="Times New Roman"/>
        </w:rPr>
      </w:pPr>
    </w:p>
    <w:p w14:paraId="000000C0" w14:textId="77777777" w:rsidR="00030E2B" w:rsidRDefault="00030E2B">
      <w:pPr>
        <w:spacing w:line="360" w:lineRule="auto"/>
        <w:rPr>
          <w:rFonts w:ascii="Times New Roman" w:eastAsia="Times New Roman" w:hAnsi="Times New Roman" w:cs="Times New Roman"/>
        </w:rPr>
      </w:pPr>
    </w:p>
    <w:p w14:paraId="000000C1" w14:textId="77777777" w:rsidR="00030E2B" w:rsidRDefault="00030E2B">
      <w:pPr>
        <w:spacing w:line="360" w:lineRule="auto"/>
        <w:rPr>
          <w:rFonts w:ascii="Times New Roman" w:eastAsia="Times New Roman" w:hAnsi="Times New Roman" w:cs="Times New Roman"/>
        </w:rPr>
      </w:pPr>
    </w:p>
    <w:p w14:paraId="000000C2" w14:textId="77777777" w:rsidR="00030E2B" w:rsidRDefault="00030E2B">
      <w:pPr>
        <w:spacing w:line="360" w:lineRule="auto"/>
        <w:rPr>
          <w:rFonts w:ascii="Times New Roman" w:eastAsia="Times New Roman" w:hAnsi="Times New Roman" w:cs="Times New Roman"/>
        </w:rPr>
      </w:pPr>
    </w:p>
    <w:p w14:paraId="000000C3" w14:textId="77777777" w:rsidR="00030E2B" w:rsidRDefault="00030E2B">
      <w:pPr>
        <w:spacing w:line="360" w:lineRule="auto"/>
        <w:rPr>
          <w:rFonts w:ascii="Times New Roman" w:eastAsia="Times New Roman" w:hAnsi="Times New Roman" w:cs="Times New Roman"/>
        </w:rPr>
      </w:pPr>
    </w:p>
    <w:p w14:paraId="000000C4" w14:textId="77777777" w:rsidR="00030E2B" w:rsidRDefault="00030E2B">
      <w:pPr>
        <w:spacing w:line="360" w:lineRule="auto"/>
        <w:rPr>
          <w:rFonts w:ascii="Times New Roman" w:eastAsia="Times New Roman" w:hAnsi="Times New Roman" w:cs="Times New Roman"/>
        </w:rPr>
      </w:pPr>
    </w:p>
    <w:p w14:paraId="000000C5" w14:textId="77777777" w:rsidR="00030E2B" w:rsidRDefault="00030E2B">
      <w:pPr>
        <w:spacing w:line="360" w:lineRule="auto"/>
        <w:rPr>
          <w:rFonts w:ascii="Times New Roman" w:eastAsia="Times New Roman" w:hAnsi="Times New Roman" w:cs="Times New Roman"/>
        </w:rPr>
      </w:pPr>
    </w:p>
    <w:p w14:paraId="000000C6" w14:textId="77777777" w:rsidR="00030E2B" w:rsidRDefault="00D176EA">
      <w:pPr>
        <w:spacing w:line="360" w:lineRule="auto"/>
        <w:ind w:left="4820"/>
        <w:jc w:val="both"/>
        <w:rPr>
          <w:rFonts w:ascii="Times New Roman" w:eastAsia="Times New Roman" w:hAnsi="Times New Roman" w:cs="Times New Roman"/>
        </w:rPr>
      </w:pPr>
      <w:r>
        <w:rPr>
          <w:rFonts w:ascii="Times New Roman" w:eastAsia="Times New Roman" w:hAnsi="Times New Roman" w:cs="Times New Roman"/>
        </w:rPr>
        <w:t>“Elemento opcional, texto em que o autor apresenta uma citação, seguida de indicação de autoria, relacionada à matéria tratada no corpo do trabalho. A fonte deve constar na lista de referências”</w:t>
      </w:r>
    </w:p>
    <w:p w14:paraId="000000C7" w14:textId="77777777" w:rsidR="00030E2B" w:rsidRDefault="00D176EA">
      <w:pPr>
        <w:spacing w:line="360" w:lineRule="auto"/>
        <w:ind w:left="482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Fulano de Tal (2015)</w:t>
      </w:r>
    </w:p>
    <w:p w14:paraId="000000C8" w14:textId="77777777" w:rsidR="00030E2B" w:rsidRDefault="00D176EA">
      <w:pPr>
        <w:spacing w:after="200" w:line="276" w:lineRule="auto"/>
        <w:jc w:val="center"/>
        <w:rPr>
          <w:rFonts w:ascii="Times New Roman" w:eastAsia="Times New Roman" w:hAnsi="Times New Roman" w:cs="Times New Roman"/>
          <w:sz w:val="28"/>
          <w:szCs w:val="28"/>
        </w:rPr>
      </w:pPr>
      <w:r>
        <w:br w:type="page"/>
      </w:r>
      <w:r>
        <w:rPr>
          <w:rFonts w:ascii="Times New Roman" w:eastAsia="Times New Roman" w:hAnsi="Times New Roman" w:cs="Times New Roman"/>
          <w:sz w:val="28"/>
          <w:szCs w:val="28"/>
        </w:rPr>
        <w:lastRenderedPageBreak/>
        <w:t>RESUMO</w:t>
      </w:r>
    </w:p>
    <w:p w14:paraId="000000C9" w14:textId="77777777" w:rsidR="00030E2B" w:rsidRDefault="00D176EA">
      <w:pPr>
        <w:jc w:val="both"/>
        <w:rPr>
          <w:rFonts w:ascii="Times New Roman" w:eastAsia="Times New Roman" w:hAnsi="Times New Roman" w:cs="Times New Roman"/>
        </w:rPr>
      </w:pPr>
      <w:r>
        <w:rPr>
          <w:rFonts w:ascii="Times New Roman" w:eastAsia="Times New Roman" w:hAnsi="Times New Roman" w:cs="Times New Roman"/>
        </w:rPr>
        <w:t xml:space="preserve">PINHEIRO, D. H. F.  </w:t>
      </w:r>
      <w:r>
        <w:rPr>
          <w:rFonts w:ascii="Times New Roman" w:eastAsia="Times New Roman" w:hAnsi="Times New Roman" w:cs="Times New Roman"/>
          <w:b/>
        </w:rPr>
        <w:t>Anonimiza</w:t>
      </w:r>
      <w:r>
        <w:rPr>
          <w:rFonts w:ascii="Times New Roman" w:eastAsia="Times New Roman" w:hAnsi="Times New Roman" w:cs="Times New Roman"/>
          <w:b/>
        </w:rPr>
        <w:t>ção de Dados</w:t>
      </w:r>
      <w:r>
        <w:rPr>
          <w:rFonts w:ascii="Times New Roman" w:eastAsia="Times New Roman" w:hAnsi="Times New Roman" w:cs="Times New Roman"/>
        </w:rPr>
        <w:t>: Legislação e Conflito de Interesses. 2022.  52 f.  Trabalho de conclusão de curso (MBA em Gestão de Segurança de Dados) – Instituto de Ciências Matemáticas e de Computação, Universidade de São Paulo, São Carlos, 2022.</w:t>
      </w:r>
    </w:p>
    <w:p w14:paraId="000000CA" w14:textId="77777777" w:rsidR="00030E2B" w:rsidRDefault="00030E2B">
      <w:pPr>
        <w:spacing w:line="360" w:lineRule="auto"/>
        <w:rPr>
          <w:rFonts w:ascii="Times New Roman" w:eastAsia="Times New Roman" w:hAnsi="Times New Roman" w:cs="Times New Roman"/>
        </w:rPr>
      </w:pPr>
    </w:p>
    <w:p w14:paraId="000000CB" w14:textId="77777777" w:rsidR="00030E2B" w:rsidRDefault="00D176EA">
      <w:pPr>
        <w:jc w:val="both"/>
        <w:rPr>
          <w:rFonts w:ascii="Times New Roman" w:eastAsia="Times New Roman" w:hAnsi="Times New Roman" w:cs="Times New Roman"/>
        </w:rPr>
      </w:pPr>
      <w:r>
        <w:rPr>
          <w:rFonts w:ascii="Times New Roman" w:eastAsia="Times New Roman" w:hAnsi="Times New Roman" w:cs="Times New Roman"/>
        </w:rPr>
        <w:t>Instituições bancárias sempre geraram muito lucro com pouca evolução tecnológica ao longo de décadas. Como as pessoas dependiam muito de seus serviços, elas não tinham escolha a não ser conviver com o gargalo que seus sistemas lentos e terminais pouco efic</w:t>
      </w:r>
      <w:r>
        <w:rPr>
          <w:rFonts w:ascii="Times New Roman" w:eastAsia="Times New Roman" w:hAnsi="Times New Roman" w:cs="Times New Roman"/>
        </w:rPr>
        <w:t>ientes traziam. Com a competitividade de inúmeros bancos e a popularização de computadores domésticos e dispositivos móveis, a pressão por melhores serviços trouxe para os bancos a necessidade de uma busca mais acelerada pela transformação digital. Isso tr</w:t>
      </w:r>
      <w:r>
        <w:rPr>
          <w:rFonts w:ascii="Times New Roman" w:eastAsia="Times New Roman" w:hAnsi="Times New Roman" w:cs="Times New Roman"/>
        </w:rPr>
        <w:t xml:space="preserve">ouxe inúmeras possibilidades de negócios e também gerou inúmeros problemas. Convivendo nessa situação e tentando evoluir de maneira favorável, muitas empresas foram bombardeadas com a necessidade de regularizar seus sistemas de forma que atendessem a nova </w:t>
      </w:r>
      <w:r>
        <w:rPr>
          <w:rFonts w:ascii="Times New Roman" w:eastAsia="Times New Roman" w:hAnsi="Times New Roman" w:cs="Times New Roman"/>
        </w:rPr>
        <w:t>Lei Geral de Proteção de Dados o mais rápido possível, sob pena de uma multa bem alta. Grandes bancos investiram muito nessas práticas até então desconhecidas, e que exigiam um salto tecnológico significativo, com uma mudança  de arquitetura e envolvimento</w:t>
      </w:r>
      <w:r>
        <w:rPr>
          <w:rFonts w:ascii="Times New Roman" w:eastAsia="Times New Roman" w:hAnsi="Times New Roman" w:cs="Times New Roman"/>
        </w:rPr>
        <w:t xml:space="preserve"> de todas as áreas da organização. Este trabalho pretende relatar um estudo de convivência no período de três anos de trajetória em uma instituição bancária focada antes, durante e depois da LGDP, pontuando iniciativas que poderiam minimizar o desperdício </w:t>
      </w:r>
      <w:r>
        <w:rPr>
          <w:rFonts w:ascii="Times New Roman" w:eastAsia="Times New Roman" w:hAnsi="Times New Roman" w:cs="Times New Roman"/>
        </w:rPr>
        <w:t>de recursos e melhores práticas ignoradas por uma gestão ainda inexperiente no assunto. Contrastar metodologias e a influência que o novo paradigma trouxe ao banco.</w:t>
      </w:r>
    </w:p>
    <w:p w14:paraId="000000CC" w14:textId="77777777" w:rsidR="00030E2B" w:rsidRDefault="00030E2B">
      <w:pPr>
        <w:spacing w:line="360" w:lineRule="auto"/>
        <w:rPr>
          <w:rFonts w:ascii="Times New Roman" w:eastAsia="Times New Roman" w:hAnsi="Times New Roman" w:cs="Times New Roman"/>
        </w:rPr>
      </w:pPr>
    </w:p>
    <w:p w14:paraId="000000CD"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Palavras-chave: Transformação Digital. Big Data. LGPD. Anonimização.</w:t>
      </w:r>
      <w:r>
        <w:rPr>
          <w:rFonts w:ascii="Times New Roman" w:eastAsia="Times New Roman" w:hAnsi="Times New Roman" w:cs="Times New Roman"/>
        </w:rPr>
        <w:br/>
      </w:r>
      <w:r>
        <w:br w:type="page"/>
      </w:r>
    </w:p>
    <w:p w14:paraId="000000CE" w14:textId="77777777" w:rsidR="00030E2B" w:rsidRDefault="00D176EA">
      <w:pPr>
        <w:spacing w:after="200" w:line="276" w:lineRule="auto"/>
        <w:rPr>
          <w:rFonts w:ascii="Times New Roman" w:eastAsia="Times New Roman" w:hAnsi="Times New Roman" w:cs="Times New Roman"/>
        </w:rPr>
      </w:pPr>
      <w:r>
        <w:lastRenderedPageBreak/>
        <w:br w:type="page"/>
      </w:r>
    </w:p>
    <w:p w14:paraId="000000CF" w14:textId="77777777" w:rsidR="00030E2B" w:rsidRDefault="00030E2B">
      <w:pPr>
        <w:spacing w:line="360" w:lineRule="auto"/>
        <w:rPr>
          <w:rFonts w:ascii="Times New Roman" w:eastAsia="Times New Roman" w:hAnsi="Times New Roman" w:cs="Times New Roman"/>
        </w:rPr>
      </w:pPr>
    </w:p>
    <w:p w14:paraId="000000D0" w14:textId="77777777" w:rsidR="00030E2B" w:rsidRDefault="00D176EA">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p w14:paraId="000000D1" w14:textId="77777777" w:rsidR="00030E2B" w:rsidRDefault="00D176EA">
      <w:pPr>
        <w:jc w:val="both"/>
        <w:rPr>
          <w:rFonts w:ascii="Times New Roman" w:eastAsia="Times New Roman" w:hAnsi="Times New Roman" w:cs="Times New Roman"/>
        </w:rPr>
      </w:pPr>
      <w:r>
        <w:rPr>
          <w:rFonts w:ascii="Times New Roman" w:eastAsia="Times New Roman" w:hAnsi="Times New Roman" w:cs="Times New Roman"/>
        </w:rPr>
        <w:t>PINHEIR</w:t>
      </w:r>
      <w:r>
        <w:rPr>
          <w:rFonts w:ascii="Times New Roman" w:eastAsia="Times New Roman" w:hAnsi="Times New Roman" w:cs="Times New Roman"/>
        </w:rPr>
        <w:t xml:space="preserve">O, D. H. F.  </w:t>
      </w:r>
      <w:r w:rsidRPr="007822C6">
        <w:rPr>
          <w:rFonts w:ascii="Times New Roman" w:eastAsia="Times New Roman" w:hAnsi="Times New Roman" w:cs="Times New Roman"/>
          <w:b/>
          <w:lang w:val="en-US"/>
        </w:rPr>
        <w:t>Data Anonymization</w:t>
      </w:r>
      <w:r w:rsidRPr="007822C6">
        <w:rPr>
          <w:rFonts w:ascii="Times New Roman" w:eastAsia="Times New Roman" w:hAnsi="Times New Roman" w:cs="Times New Roman"/>
          <w:lang w:val="en-US"/>
        </w:rPr>
        <w:t xml:space="preserve">: Legislation and Conflict of Interest.   </w:t>
      </w:r>
      <w:r>
        <w:rPr>
          <w:rFonts w:ascii="Times New Roman" w:eastAsia="Times New Roman" w:hAnsi="Times New Roman" w:cs="Times New Roman"/>
        </w:rPr>
        <w:t>2022. 52 f. Trabalho de conclusão de curso (MBA em Gestão de Segurança de Dados) – Instituto de Ciências Matemáticas e de Computação, Universidade de São Paulo, São Carlos, 2022.</w:t>
      </w:r>
    </w:p>
    <w:p w14:paraId="000000D2" w14:textId="77777777" w:rsidR="00030E2B" w:rsidRDefault="00030E2B">
      <w:pPr>
        <w:spacing w:line="360" w:lineRule="auto"/>
        <w:rPr>
          <w:rFonts w:ascii="Times New Roman" w:eastAsia="Times New Roman" w:hAnsi="Times New Roman" w:cs="Times New Roman"/>
        </w:rPr>
      </w:pPr>
    </w:p>
    <w:p w14:paraId="000000D3" w14:textId="77777777" w:rsidR="00030E2B" w:rsidRPr="007822C6" w:rsidRDefault="00D176EA">
      <w:pPr>
        <w:jc w:val="both"/>
        <w:rPr>
          <w:rFonts w:ascii="Times New Roman" w:eastAsia="Times New Roman" w:hAnsi="Times New Roman" w:cs="Times New Roman"/>
          <w:lang w:val="en-US"/>
        </w:rPr>
      </w:pPr>
      <w:r w:rsidRPr="007822C6">
        <w:rPr>
          <w:rFonts w:ascii="Times New Roman" w:eastAsia="Times New Roman" w:hAnsi="Times New Roman" w:cs="Times New Roman"/>
          <w:lang w:val="en-US"/>
        </w:rPr>
        <w:t>Man</w:t>
      </w:r>
      <w:r w:rsidRPr="007822C6">
        <w:rPr>
          <w:rFonts w:ascii="Times New Roman" w:eastAsia="Times New Roman" w:hAnsi="Times New Roman" w:cs="Times New Roman"/>
          <w:lang w:val="en-US"/>
        </w:rPr>
        <w:t>datory element, it consists of a sequence of concise and objective sentences, in text form. It should present the objectives, methods, results and conclusions, in a single paragraph with 150 to a maximum of 500 words. It must be followed by the keywords an</w:t>
      </w:r>
      <w:r w:rsidRPr="007822C6">
        <w:rPr>
          <w:rFonts w:ascii="Times New Roman" w:eastAsia="Times New Roman" w:hAnsi="Times New Roman" w:cs="Times New Roman"/>
          <w:lang w:val="en-US"/>
        </w:rPr>
        <w:t xml:space="preserve">d preceded by the document reference. It must be prepared according to the ABNT NBR 6028 standard. Xxxxxxxxx xxxxx xxxxx xxxxxxxxxx xxxx xxxxxx x xxxx xxxxx xxxx xxxx xxxxx x xxxxxxxxx xxxxxxx xx xxxxxx xxxxx xxxxx xx xxxxxxxx xxxx xxxxx xxxxx xxxxx xxxxx </w:t>
      </w:r>
      <w:r w:rsidRPr="007822C6">
        <w:rPr>
          <w:rFonts w:ascii="Times New Roman" w:eastAsia="Times New Roman" w:hAnsi="Times New Roman" w:cs="Times New Roman"/>
          <w:lang w:val="en-US"/>
        </w:rPr>
        <w:t>xxxxx xxxxx xxxxx xxxxxxxxxx xxxx xxxxxx x xxxx xxxxx xxxx xxxx xxxxx x xxxxxxxxx xxxxxxx xx xxxxxx xxxxx xxxxx xx xxxxxxxx xxxx xxxxx xxxxx xxxxx xxxxx xxxxx xxxxx xxxxx xxxxx xxxxxxxxxx xxxx xxxxxx x xxxx xxxxx xxxx xxxx xxxxx x xxxxxxxxx xxxxxxx xx xxxx</w:t>
      </w:r>
      <w:r w:rsidRPr="007822C6">
        <w:rPr>
          <w:rFonts w:ascii="Times New Roman" w:eastAsia="Times New Roman" w:hAnsi="Times New Roman" w:cs="Times New Roman"/>
          <w:lang w:val="en-US"/>
        </w:rPr>
        <w:t>xx xxxxx xxxxx xx xxxxxxxx xxxx xxxxx xxxxx xxxxx xxxxx xxxxx xxxxx xxxxx xxxxx xxxxxxxxxx xxxx xxxxxx x xxxx xxxxx xxxx xxxx xxxxx x xxxxxxxxx xxxxxxx xx xxxxxx xxxxx xxxxx xx xxxxxxxx xxxx xxxxx xxxxx xxxxx xxxxx xxxxx xxxxx xxxxx xxxxx xxxxxxxxxx xxxx x</w:t>
      </w:r>
      <w:r w:rsidRPr="007822C6">
        <w:rPr>
          <w:rFonts w:ascii="Times New Roman" w:eastAsia="Times New Roman" w:hAnsi="Times New Roman" w:cs="Times New Roman"/>
          <w:lang w:val="en-US"/>
        </w:rPr>
        <w:t>xxxxx x xxxx xxxxx xxxx xxxx xxxxx x xxxxxxxxx xxxxxxx xx xxxxxx xxxxx xxxxx xx xxxxxxxx xxxx xxxxx xxxxx xxxxx xxxxx xxxxx xxxxx xxxxx xxxxx xxxxxxxxxx xxxx xxxxxx x xxxx xxxxx xxxx xxxx xxxxx x xxxxxxxxx xxxxxxx xx xxxxxx xxxxx xxxxx xx xxxxxxxx xxxx xxx</w:t>
      </w:r>
      <w:r w:rsidRPr="007822C6">
        <w:rPr>
          <w:rFonts w:ascii="Times New Roman" w:eastAsia="Times New Roman" w:hAnsi="Times New Roman" w:cs="Times New Roman"/>
          <w:lang w:val="en-US"/>
        </w:rPr>
        <w:t xml:space="preserve">xx xxxxx xxxxx xxxxx xxxxx xxxxx xxxxx xxxxx xxxxxxxxxx xxxx xxxxxx x xxxx xxxxx xxxx xxxx xxxxx x xxxxxxxxx xxxxxxx xx xxxxxx xxxxx xxxxx xx xxxxxxxx xxxx xxxxx xxxxx xxxxx xxxxx xxxxx xxxxx xxxxx xxxxx xxxxxxxxxx xxxx xxxxxx x xxxx xxxxx xxxx xxxx xxxxx </w:t>
      </w:r>
      <w:r w:rsidRPr="007822C6">
        <w:rPr>
          <w:rFonts w:ascii="Times New Roman" w:eastAsia="Times New Roman" w:hAnsi="Times New Roman" w:cs="Times New Roman"/>
          <w:lang w:val="en-US"/>
        </w:rPr>
        <w:t>x xxxxxxxxx xxxxxxx xx xxxxxx xxxxx xxxxx xx xxxxxxxx xxxx xxxxx xxxxx xxxxx xxxxx xxxxx xxxxx xxxxx xxxxx xxxxxxxxxx xxxx xxxxxx x xxxx xxxxx xxxx xxxx xxxxx x xxxxxxxxx xxxxxxx xx xxxxxx xxxxx xxxxx xx xxxxxxxx xxxx xxxxx xxxxx xxxxx xxxxx xxxxx xxxxx xx</w:t>
      </w:r>
      <w:r w:rsidRPr="007822C6">
        <w:rPr>
          <w:rFonts w:ascii="Times New Roman" w:eastAsia="Times New Roman" w:hAnsi="Times New Roman" w:cs="Times New Roman"/>
          <w:lang w:val="en-US"/>
        </w:rPr>
        <w:t xml:space="preserve"> xxxxxxxx xxxx xxxxx xxxxx xxxxx xxxxx xxxxx xxxxx xxxxx xxxxx xxxxxxxxxx xxxx xxxxxx x xxxx xxxxx xxxx xxxx xxxxx x xxxxxxxxx xxxxxxx xx xxxxxx xxxxx xxxxx xx xxxxxxxx xxxx xxxxx xxxxx xxxxx xxxxx xxxxx xxxxx.</w:t>
      </w:r>
    </w:p>
    <w:p w14:paraId="000000D4" w14:textId="77777777" w:rsidR="00030E2B" w:rsidRPr="007822C6" w:rsidRDefault="00030E2B">
      <w:pPr>
        <w:spacing w:line="360" w:lineRule="auto"/>
        <w:rPr>
          <w:rFonts w:ascii="Times New Roman" w:eastAsia="Times New Roman" w:hAnsi="Times New Roman" w:cs="Times New Roman"/>
          <w:lang w:val="en-US"/>
        </w:rPr>
      </w:pPr>
    </w:p>
    <w:p w14:paraId="000000D5" w14:textId="77777777" w:rsidR="00030E2B" w:rsidRPr="007822C6" w:rsidRDefault="00030E2B">
      <w:pPr>
        <w:spacing w:line="360" w:lineRule="auto"/>
        <w:rPr>
          <w:rFonts w:ascii="Times New Roman" w:eastAsia="Times New Roman" w:hAnsi="Times New Roman" w:cs="Times New Roman"/>
          <w:lang w:val="en-US"/>
        </w:rPr>
      </w:pPr>
    </w:p>
    <w:p w14:paraId="000000D6" w14:textId="77777777" w:rsidR="00030E2B" w:rsidRPr="007822C6" w:rsidRDefault="00D176EA">
      <w:pPr>
        <w:spacing w:line="360" w:lineRule="auto"/>
        <w:rPr>
          <w:rFonts w:ascii="Times New Roman" w:eastAsia="Times New Roman" w:hAnsi="Times New Roman" w:cs="Times New Roman"/>
          <w:lang w:val="en-US"/>
        </w:rPr>
      </w:pPr>
      <w:r w:rsidRPr="007822C6">
        <w:rPr>
          <w:rFonts w:ascii="Times New Roman" w:eastAsia="Times New Roman" w:hAnsi="Times New Roman" w:cs="Times New Roman"/>
          <w:lang w:val="en-US"/>
        </w:rPr>
        <w:t xml:space="preserve">Keywords: Keyword 1. Keyword 2. Keyword 3. </w:t>
      </w:r>
      <w:r w:rsidRPr="007822C6">
        <w:rPr>
          <w:rFonts w:ascii="Times New Roman" w:eastAsia="Times New Roman" w:hAnsi="Times New Roman" w:cs="Times New Roman"/>
          <w:lang w:val="en-US"/>
        </w:rPr>
        <w:t xml:space="preserve">Keyword 4. </w:t>
      </w:r>
    </w:p>
    <w:p w14:paraId="000000D7" w14:textId="77777777" w:rsidR="00030E2B" w:rsidRPr="007822C6" w:rsidRDefault="00D176EA">
      <w:pPr>
        <w:spacing w:after="200" w:line="276" w:lineRule="auto"/>
        <w:rPr>
          <w:rFonts w:ascii="Times New Roman" w:eastAsia="Times New Roman" w:hAnsi="Times New Roman" w:cs="Times New Roman"/>
          <w:lang w:val="en-US"/>
        </w:rPr>
      </w:pPr>
      <w:r w:rsidRPr="007822C6">
        <w:rPr>
          <w:lang w:val="en-US"/>
        </w:rPr>
        <w:br w:type="page"/>
      </w:r>
    </w:p>
    <w:p w14:paraId="000000D8" w14:textId="77777777" w:rsidR="00030E2B" w:rsidRPr="007822C6" w:rsidRDefault="00D176EA">
      <w:pPr>
        <w:spacing w:after="200" w:line="276" w:lineRule="auto"/>
        <w:rPr>
          <w:rFonts w:ascii="Times New Roman" w:eastAsia="Times New Roman" w:hAnsi="Times New Roman" w:cs="Times New Roman"/>
          <w:lang w:val="en-US"/>
        </w:rPr>
      </w:pPr>
      <w:r w:rsidRPr="007822C6">
        <w:rPr>
          <w:lang w:val="en-US"/>
        </w:rPr>
        <w:lastRenderedPageBreak/>
        <w:br w:type="page"/>
      </w:r>
    </w:p>
    <w:p w14:paraId="000000D9" w14:textId="77777777" w:rsidR="00030E2B" w:rsidRDefault="00D176E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LISTA DE ILUSTRAÇÕES</w:t>
      </w:r>
    </w:p>
    <w:p w14:paraId="000000DA" w14:textId="77777777" w:rsidR="00030E2B" w:rsidRDefault="00030E2B">
      <w:pPr>
        <w:spacing w:line="360" w:lineRule="auto"/>
        <w:jc w:val="center"/>
        <w:rPr>
          <w:rFonts w:ascii="Times New Roman" w:eastAsia="Times New Roman" w:hAnsi="Times New Roman" w:cs="Times New Roman"/>
          <w:sz w:val="28"/>
          <w:szCs w:val="28"/>
        </w:rPr>
      </w:pPr>
    </w:p>
    <w:p w14:paraId="000000DB" w14:textId="77777777" w:rsidR="00030E2B" w:rsidRDefault="00D176EA">
      <w:pPr>
        <w:spacing w:line="360" w:lineRule="auto"/>
        <w:jc w:val="both"/>
        <w:rPr>
          <w:rFonts w:ascii="Times New Roman" w:eastAsia="Times New Roman" w:hAnsi="Times New Roman" w:cs="Times New Roman"/>
        </w:rPr>
      </w:pPr>
      <w:r>
        <w:rPr>
          <w:rFonts w:ascii="Times New Roman" w:eastAsia="Times New Roman" w:hAnsi="Times New Roman" w:cs="Times New Roman"/>
        </w:rPr>
        <w:t>Elemento opcional, elaborada seguindo a mesma ordem apresentada no texto com cada item designado por seu nome e respectivo número de página.</w:t>
      </w:r>
    </w:p>
    <w:p w14:paraId="000000DC" w14:textId="77777777" w:rsidR="00030E2B" w:rsidRDefault="00030E2B">
      <w:pPr>
        <w:spacing w:line="360" w:lineRule="auto"/>
        <w:jc w:val="both"/>
        <w:rPr>
          <w:rFonts w:ascii="Times New Roman" w:eastAsia="Times New Roman" w:hAnsi="Times New Roman" w:cs="Times New Roman"/>
        </w:rPr>
      </w:pPr>
    </w:p>
    <w:p w14:paraId="000000DD" w14:textId="77777777" w:rsidR="00030E2B" w:rsidRDefault="00D176EA">
      <w:pPr>
        <w:tabs>
          <w:tab w:val="right" w:pos="709"/>
        </w:tabs>
        <w:spacing w:line="360" w:lineRule="auto"/>
        <w:rPr>
          <w:rFonts w:ascii="Times New Roman" w:eastAsia="Times New Roman" w:hAnsi="Times New Roman" w:cs="Times New Roman"/>
        </w:rPr>
      </w:pPr>
      <w:r>
        <w:rPr>
          <w:rFonts w:ascii="Times New Roman" w:eastAsia="Times New Roman" w:hAnsi="Times New Roman" w:cs="Times New Roman"/>
        </w:rPr>
        <w:t>Figura 1 – Variação do teor de gordura com tratamento térmico...............</w:t>
      </w:r>
      <w:r>
        <w:rPr>
          <w:rFonts w:ascii="Times New Roman" w:eastAsia="Times New Roman" w:hAnsi="Times New Roman" w:cs="Times New Roman"/>
        </w:rPr>
        <w:t>..................... 20</w:t>
      </w:r>
    </w:p>
    <w:p w14:paraId="000000DE"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Figura 2 – Variação da acidez com tratamento térmico................................................... 23</w:t>
      </w:r>
    </w:p>
    <w:p w14:paraId="000000DF"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Figura 3 – Xxxxxxxxxxxxxxxxxxxxxxxxxxxxxxxxxxxxx</w:t>
      </w:r>
      <w:r>
        <w:rPr>
          <w:rFonts w:ascii="Times New Roman" w:eastAsia="Times New Roman" w:hAnsi="Times New Roman" w:cs="Times New Roman"/>
        </w:rPr>
        <w:tab/>
        <w:t>............................................ 46</w:t>
      </w:r>
    </w:p>
    <w:p w14:paraId="000000E0"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Figura 4 – </w:t>
      </w:r>
    </w:p>
    <w:p w14:paraId="000000E1" w14:textId="77777777" w:rsidR="00030E2B" w:rsidRDefault="00D176EA">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Figura 5 – </w:t>
      </w:r>
    </w:p>
    <w:p w14:paraId="000000E2" w14:textId="77777777" w:rsidR="00030E2B" w:rsidRDefault="00030E2B">
      <w:pPr>
        <w:spacing w:line="360" w:lineRule="auto"/>
        <w:jc w:val="both"/>
        <w:rPr>
          <w:rFonts w:ascii="Times New Roman" w:eastAsia="Times New Roman" w:hAnsi="Times New Roman" w:cs="Times New Roman"/>
        </w:rPr>
      </w:pPr>
    </w:p>
    <w:p w14:paraId="000000E3" w14:textId="77777777" w:rsidR="00030E2B" w:rsidRDefault="00D176EA">
      <w:pPr>
        <w:spacing w:after="200" w:line="276" w:lineRule="auto"/>
        <w:rPr>
          <w:rFonts w:ascii="Times New Roman" w:eastAsia="Times New Roman" w:hAnsi="Times New Roman" w:cs="Times New Roman"/>
        </w:rPr>
      </w:pPr>
      <w:r>
        <w:br w:type="page"/>
      </w:r>
    </w:p>
    <w:p w14:paraId="000000E4" w14:textId="77777777" w:rsidR="00030E2B" w:rsidRDefault="00D176EA">
      <w:pPr>
        <w:spacing w:after="200" w:line="276" w:lineRule="auto"/>
        <w:rPr>
          <w:rFonts w:ascii="Times New Roman" w:eastAsia="Times New Roman" w:hAnsi="Times New Roman" w:cs="Times New Roman"/>
        </w:rPr>
      </w:pPr>
      <w:r>
        <w:lastRenderedPageBreak/>
        <w:br w:type="page"/>
      </w:r>
    </w:p>
    <w:p w14:paraId="000000E5" w14:textId="77777777" w:rsidR="00030E2B" w:rsidRDefault="00D176E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LISTA DE TABELAS</w:t>
      </w:r>
    </w:p>
    <w:p w14:paraId="000000E6" w14:textId="77777777" w:rsidR="00030E2B" w:rsidRDefault="00030E2B">
      <w:pPr>
        <w:spacing w:line="360" w:lineRule="auto"/>
        <w:jc w:val="center"/>
        <w:rPr>
          <w:rFonts w:ascii="Times New Roman" w:eastAsia="Times New Roman" w:hAnsi="Times New Roman" w:cs="Times New Roman"/>
          <w:sz w:val="28"/>
          <w:szCs w:val="28"/>
        </w:rPr>
      </w:pPr>
    </w:p>
    <w:p w14:paraId="000000E7" w14:textId="77777777" w:rsidR="00030E2B" w:rsidRDefault="00D176EA">
      <w:pPr>
        <w:spacing w:line="360" w:lineRule="auto"/>
        <w:jc w:val="both"/>
        <w:rPr>
          <w:rFonts w:ascii="Times New Roman" w:eastAsia="Times New Roman" w:hAnsi="Times New Roman" w:cs="Times New Roman"/>
        </w:rPr>
      </w:pPr>
      <w:r>
        <w:rPr>
          <w:rFonts w:ascii="Times New Roman" w:eastAsia="Times New Roman" w:hAnsi="Times New Roman" w:cs="Times New Roman"/>
        </w:rPr>
        <w:t>Elemento opcional, elaborada seguindo a mesma ordem apresentada no texto com cada item designado por seu nome e respectivo número de página.</w:t>
      </w:r>
    </w:p>
    <w:p w14:paraId="000000E8" w14:textId="77777777" w:rsidR="00030E2B" w:rsidRDefault="00030E2B">
      <w:pPr>
        <w:spacing w:line="360" w:lineRule="auto"/>
        <w:rPr>
          <w:rFonts w:ascii="Times New Roman" w:eastAsia="Times New Roman" w:hAnsi="Times New Roman" w:cs="Times New Roman"/>
        </w:rPr>
      </w:pPr>
    </w:p>
    <w:p w14:paraId="000000E9"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Tabela 1 – Variação do teor de gordura com tratamento térmico..................</w:t>
      </w:r>
      <w:r>
        <w:rPr>
          <w:rFonts w:ascii="Times New Roman" w:eastAsia="Times New Roman" w:hAnsi="Times New Roman" w:cs="Times New Roman"/>
        </w:rPr>
        <w:t>..................20</w:t>
      </w:r>
    </w:p>
    <w:p w14:paraId="000000EA"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Tabela 2 – Variação da acidez com tratamento térmico...................................................23</w:t>
      </w:r>
    </w:p>
    <w:p w14:paraId="000000EB"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Tabela 3 – Xxxxxxxxxxxxxxxxxxxxxxxxxxxxxxxxxxxxx..............................................46</w:t>
      </w:r>
    </w:p>
    <w:p w14:paraId="000000EC"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Tabela 4 – </w:t>
      </w:r>
    </w:p>
    <w:p w14:paraId="000000ED"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Tabela 5 – </w:t>
      </w:r>
    </w:p>
    <w:p w14:paraId="000000EE" w14:textId="77777777" w:rsidR="00030E2B" w:rsidRDefault="00030E2B">
      <w:pPr>
        <w:spacing w:after="200" w:line="360" w:lineRule="auto"/>
        <w:rPr>
          <w:rFonts w:ascii="Times New Roman" w:eastAsia="Times New Roman" w:hAnsi="Times New Roman" w:cs="Times New Roman"/>
        </w:rPr>
      </w:pPr>
    </w:p>
    <w:p w14:paraId="000000EF" w14:textId="77777777" w:rsidR="00030E2B" w:rsidRDefault="00D176EA">
      <w:pPr>
        <w:spacing w:after="200" w:line="276" w:lineRule="auto"/>
        <w:rPr>
          <w:rFonts w:ascii="Times New Roman" w:eastAsia="Times New Roman" w:hAnsi="Times New Roman" w:cs="Times New Roman"/>
        </w:rPr>
      </w:pPr>
      <w:r>
        <w:br w:type="page"/>
      </w:r>
    </w:p>
    <w:p w14:paraId="000000F0" w14:textId="77777777" w:rsidR="00030E2B" w:rsidRDefault="00D176EA">
      <w:pPr>
        <w:spacing w:after="200" w:line="276" w:lineRule="auto"/>
        <w:rPr>
          <w:rFonts w:ascii="Times New Roman" w:eastAsia="Times New Roman" w:hAnsi="Times New Roman" w:cs="Times New Roman"/>
        </w:rPr>
      </w:pPr>
      <w:r>
        <w:lastRenderedPageBreak/>
        <w:br w:type="page"/>
      </w:r>
    </w:p>
    <w:p w14:paraId="000000F1" w14:textId="77777777" w:rsidR="00030E2B" w:rsidRDefault="00D176E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LIS</w:t>
      </w:r>
      <w:r>
        <w:rPr>
          <w:rFonts w:ascii="Times New Roman" w:eastAsia="Times New Roman" w:hAnsi="Times New Roman" w:cs="Times New Roman"/>
          <w:sz w:val="28"/>
          <w:szCs w:val="28"/>
        </w:rPr>
        <w:t>TA DE ABREVIATURAS E SIGLAS</w:t>
      </w:r>
    </w:p>
    <w:p w14:paraId="000000F2" w14:textId="77777777" w:rsidR="00030E2B" w:rsidRDefault="00030E2B">
      <w:pPr>
        <w:spacing w:line="360" w:lineRule="auto"/>
        <w:rPr>
          <w:rFonts w:ascii="Times New Roman" w:eastAsia="Times New Roman" w:hAnsi="Times New Roman" w:cs="Times New Roman"/>
        </w:rPr>
      </w:pPr>
    </w:p>
    <w:p w14:paraId="000000F3" w14:textId="77777777" w:rsidR="00030E2B" w:rsidRDefault="00D176EA">
      <w:pPr>
        <w:spacing w:line="360" w:lineRule="auto"/>
        <w:jc w:val="both"/>
        <w:rPr>
          <w:rFonts w:ascii="Times New Roman" w:eastAsia="Times New Roman" w:hAnsi="Times New Roman" w:cs="Times New Roman"/>
        </w:rPr>
      </w:pPr>
      <w:r>
        <w:rPr>
          <w:rFonts w:ascii="Times New Roman" w:eastAsia="Times New Roman" w:hAnsi="Times New Roman" w:cs="Times New Roman"/>
        </w:rPr>
        <w:t>Elemento opcional. É composto de uma relação alfabética das abreviaturas e siglas utilizadas no texto seguido do seu significado.</w:t>
      </w:r>
    </w:p>
    <w:p w14:paraId="000000F4" w14:textId="77777777" w:rsidR="00030E2B" w:rsidRDefault="00030E2B">
      <w:pPr>
        <w:spacing w:line="360" w:lineRule="auto"/>
        <w:rPr>
          <w:rFonts w:ascii="Times New Roman" w:eastAsia="Times New Roman" w:hAnsi="Times New Roman" w:cs="Times New Roman"/>
        </w:rPr>
      </w:pPr>
    </w:p>
    <w:p w14:paraId="000000F5"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ABNT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Associação Brasileira de Normas Técnicas</w:t>
      </w:r>
    </w:p>
    <w:p w14:paraId="000000F6"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LGPD</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Lei Geral de Proteção de Dados</w:t>
      </w:r>
    </w:p>
    <w:p w14:paraId="000000F7" w14:textId="77777777" w:rsidR="00030E2B" w:rsidRPr="007822C6" w:rsidRDefault="00D176EA">
      <w:pPr>
        <w:spacing w:line="360" w:lineRule="auto"/>
        <w:rPr>
          <w:rFonts w:ascii="Times New Roman" w:eastAsia="Times New Roman" w:hAnsi="Times New Roman" w:cs="Times New Roman"/>
          <w:lang w:val="en-US"/>
        </w:rPr>
      </w:pPr>
      <w:r w:rsidRPr="007822C6">
        <w:rPr>
          <w:rFonts w:ascii="Times New Roman" w:eastAsia="Times New Roman" w:hAnsi="Times New Roman" w:cs="Times New Roman"/>
          <w:lang w:val="en-US"/>
        </w:rPr>
        <w:t>GDPR</w:t>
      </w:r>
      <w:r w:rsidRPr="007822C6">
        <w:rPr>
          <w:rFonts w:ascii="Times New Roman" w:eastAsia="Times New Roman" w:hAnsi="Times New Roman" w:cs="Times New Roman"/>
          <w:lang w:val="en-US"/>
        </w:rPr>
        <w:t xml:space="preserve"> </w:t>
      </w:r>
      <w:r w:rsidRPr="007822C6">
        <w:rPr>
          <w:rFonts w:ascii="Times New Roman" w:eastAsia="Times New Roman" w:hAnsi="Times New Roman" w:cs="Times New Roman"/>
          <w:lang w:val="en-US"/>
        </w:rPr>
        <w:tab/>
      </w:r>
      <w:r w:rsidRPr="007822C6">
        <w:rPr>
          <w:rFonts w:ascii="Times New Roman" w:eastAsia="Times New Roman" w:hAnsi="Times New Roman" w:cs="Times New Roman"/>
          <w:lang w:val="en-US"/>
        </w:rPr>
        <w:tab/>
        <w:t xml:space="preserve">– </w:t>
      </w:r>
      <w:r w:rsidRPr="007822C6">
        <w:rPr>
          <w:rFonts w:ascii="Times New Roman" w:eastAsia="Times New Roman" w:hAnsi="Times New Roman" w:cs="Times New Roman"/>
          <w:lang w:val="en-US"/>
        </w:rPr>
        <w:tab/>
        <w:t>General Data Protection Regulation</w:t>
      </w:r>
    </w:p>
    <w:p w14:paraId="000000F8" w14:textId="77777777" w:rsidR="00030E2B" w:rsidRPr="007822C6" w:rsidRDefault="00D176EA">
      <w:pPr>
        <w:spacing w:line="360" w:lineRule="auto"/>
        <w:rPr>
          <w:rFonts w:ascii="Times New Roman" w:eastAsia="Times New Roman" w:hAnsi="Times New Roman" w:cs="Times New Roman"/>
          <w:lang w:val="en-US"/>
        </w:rPr>
      </w:pPr>
      <w:r w:rsidRPr="007822C6">
        <w:rPr>
          <w:rFonts w:ascii="Times New Roman" w:eastAsia="Times New Roman" w:hAnsi="Times New Roman" w:cs="Times New Roman"/>
          <w:lang w:val="en-US"/>
        </w:rPr>
        <w:t xml:space="preserve">PAAS </w:t>
      </w:r>
      <w:r w:rsidRPr="007822C6">
        <w:rPr>
          <w:rFonts w:ascii="Times New Roman" w:eastAsia="Times New Roman" w:hAnsi="Times New Roman" w:cs="Times New Roman"/>
          <w:lang w:val="en-US"/>
        </w:rPr>
        <w:tab/>
      </w:r>
      <w:r w:rsidRPr="007822C6">
        <w:rPr>
          <w:rFonts w:ascii="Times New Roman" w:eastAsia="Times New Roman" w:hAnsi="Times New Roman" w:cs="Times New Roman"/>
          <w:lang w:val="en-US"/>
        </w:rPr>
        <w:tab/>
        <w:t xml:space="preserve">– </w:t>
      </w:r>
      <w:r w:rsidRPr="007822C6">
        <w:rPr>
          <w:rFonts w:ascii="Times New Roman" w:eastAsia="Times New Roman" w:hAnsi="Times New Roman" w:cs="Times New Roman"/>
          <w:lang w:val="en-US"/>
        </w:rPr>
        <w:tab/>
        <w:t>Platform as a Service</w:t>
      </w:r>
    </w:p>
    <w:p w14:paraId="000000F9"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MVP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Minimum Viable Product</w:t>
      </w:r>
    </w:p>
    <w:p w14:paraId="000000FA"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d_t0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Escorregamento relativo à resistência máxima</w:t>
      </w:r>
    </w:p>
    <w:p w14:paraId="000000FB"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E_c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Módulo de elasticidade do concreto</w:t>
      </w:r>
    </w:p>
    <w:p w14:paraId="000000FC"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FLA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Flambagem Localizada da Alma</w:t>
      </w:r>
    </w:p>
    <w:p w14:paraId="000000FD"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f_c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Resistência à compressão do concreto</w:t>
      </w:r>
    </w:p>
    <w:p w14:paraId="000000FE"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G_c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Energia de fratura à compressão</w:t>
      </w:r>
    </w:p>
    <w:p w14:paraId="000000FF"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h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Largura de banda de fissuras</w:t>
      </w:r>
    </w:p>
    <w:p w14:paraId="00000100"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K_t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Rigidez tangencial</w:t>
      </w:r>
    </w:p>
    <w:p w14:paraId="00000101"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K_n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Rigidez normal</w:t>
      </w:r>
    </w:p>
    <w:p w14:paraId="00000102"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μ_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Coeficiente de atrito</w:t>
      </w:r>
    </w:p>
    <w:p w14:paraId="00000103"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σ_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Tensão normal</w:t>
      </w:r>
    </w:p>
    <w:p w14:paraId="00000104"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τ_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Tensão de cisalhamento</w:t>
      </w:r>
    </w:p>
    <w:p w14:paraId="00000105"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L</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Conector proposto de superfície lisa</w:t>
      </w:r>
    </w:p>
    <w:p w14:paraId="00000106"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Conector proposto de superfície com ranhuras</w:t>
      </w:r>
    </w:p>
    <w:p w14:paraId="00000107"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RP</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Conector proposto de superfície com ranhuras e furos</w:t>
      </w:r>
    </w:p>
    <w:p w14:paraId="00000108" w14:textId="77777777" w:rsidR="00030E2B" w:rsidRDefault="00030E2B">
      <w:pPr>
        <w:spacing w:line="360" w:lineRule="auto"/>
        <w:rPr>
          <w:rFonts w:ascii="Times New Roman" w:eastAsia="Times New Roman" w:hAnsi="Times New Roman" w:cs="Times New Roman"/>
        </w:rPr>
      </w:pPr>
    </w:p>
    <w:p w14:paraId="00000109" w14:textId="77777777" w:rsidR="00030E2B" w:rsidRDefault="00030E2B">
      <w:pPr>
        <w:spacing w:after="200" w:line="276" w:lineRule="auto"/>
        <w:rPr>
          <w:rFonts w:ascii="Times New Roman" w:eastAsia="Times New Roman" w:hAnsi="Times New Roman" w:cs="Times New Roman"/>
        </w:rPr>
      </w:pPr>
    </w:p>
    <w:p w14:paraId="0000010A" w14:textId="77777777" w:rsidR="00030E2B" w:rsidRDefault="00D176EA">
      <w:pPr>
        <w:spacing w:after="200" w:line="276" w:lineRule="auto"/>
        <w:rPr>
          <w:rFonts w:ascii="Times New Roman" w:eastAsia="Times New Roman" w:hAnsi="Times New Roman" w:cs="Times New Roman"/>
        </w:rPr>
      </w:pPr>
      <w:r>
        <w:br w:type="page"/>
      </w:r>
    </w:p>
    <w:p w14:paraId="0000010B" w14:textId="77777777" w:rsidR="00030E2B" w:rsidRDefault="00D176EA">
      <w:pPr>
        <w:spacing w:after="200" w:line="276" w:lineRule="auto"/>
        <w:rPr>
          <w:rFonts w:ascii="Times New Roman" w:eastAsia="Times New Roman" w:hAnsi="Times New Roman" w:cs="Times New Roman"/>
        </w:rPr>
      </w:pPr>
      <w:r>
        <w:lastRenderedPageBreak/>
        <w:br w:type="page"/>
      </w:r>
    </w:p>
    <w:p w14:paraId="0000010C" w14:textId="77777777" w:rsidR="00030E2B" w:rsidRDefault="00D176E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LISTA DE SÍMBOLOS</w:t>
      </w:r>
    </w:p>
    <w:p w14:paraId="0000010D" w14:textId="77777777" w:rsidR="00030E2B" w:rsidRDefault="00030E2B">
      <w:pPr>
        <w:spacing w:line="360" w:lineRule="auto"/>
        <w:rPr>
          <w:rFonts w:ascii="Times New Roman" w:eastAsia="Times New Roman" w:hAnsi="Times New Roman" w:cs="Times New Roman"/>
        </w:rPr>
      </w:pPr>
    </w:p>
    <w:p w14:paraId="0000010E" w14:textId="77777777" w:rsidR="00030E2B" w:rsidRDefault="00D176EA">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Elemento opcional. Elaborada seguindo a mesma </w:t>
      </w:r>
      <w:r>
        <w:rPr>
          <w:rFonts w:ascii="Times New Roman" w:eastAsia="Times New Roman" w:hAnsi="Times New Roman" w:cs="Times New Roman"/>
        </w:rPr>
        <w:t>ordem apresentada no texto com o significado correspondente.</w:t>
      </w:r>
    </w:p>
    <w:p w14:paraId="0000010F" w14:textId="77777777" w:rsidR="00030E2B" w:rsidRDefault="00030E2B">
      <w:pPr>
        <w:spacing w:line="360" w:lineRule="auto"/>
        <w:rPr>
          <w:rFonts w:ascii="Times New Roman" w:eastAsia="Times New Roman" w:hAnsi="Times New Roman" w:cs="Times New Roman"/>
        </w:rPr>
      </w:pPr>
    </w:p>
    <w:p w14:paraId="00000110" w14:textId="77777777" w:rsidR="00030E2B" w:rsidRPr="007822C6" w:rsidRDefault="00D176EA">
      <w:pPr>
        <w:spacing w:line="360" w:lineRule="auto"/>
        <w:rPr>
          <w:rFonts w:ascii="Times New Roman" w:eastAsia="Times New Roman" w:hAnsi="Times New Roman" w:cs="Times New Roman"/>
          <w:lang w:val="en-US"/>
        </w:rPr>
      </w:pPr>
      <w:r w:rsidRPr="007822C6">
        <w:rPr>
          <w:rFonts w:ascii="Times New Roman" w:eastAsia="Times New Roman" w:hAnsi="Times New Roman" w:cs="Times New Roman"/>
          <w:lang w:val="en-US"/>
        </w:rPr>
        <w:t>ºC</w:t>
      </w:r>
      <w:r w:rsidRPr="007822C6">
        <w:rPr>
          <w:rFonts w:ascii="Times New Roman" w:eastAsia="Times New Roman" w:hAnsi="Times New Roman" w:cs="Times New Roman"/>
          <w:lang w:val="en-US"/>
        </w:rPr>
        <w:tab/>
        <w:t>Graus Celsius</w:t>
      </w:r>
    </w:p>
    <w:p w14:paraId="00000111" w14:textId="77777777" w:rsidR="00030E2B" w:rsidRPr="007822C6" w:rsidRDefault="00D176EA">
      <w:pPr>
        <w:spacing w:line="360" w:lineRule="auto"/>
        <w:rPr>
          <w:rFonts w:ascii="Times New Roman" w:eastAsia="Times New Roman" w:hAnsi="Times New Roman" w:cs="Times New Roman"/>
          <w:lang w:val="en-US"/>
        </w:rPr>
      </w:pPr>
      <w:r w:rsidRPr="007822C6">
        <w:rPr>
          <w:rFonts w:ascii="Times New Roman" w:eastAsia="Times New Roman" w:hAnsi="Times New Roman" w:cs="Times New Roman"/>
          <w:lang w:val="en-US"/>
        </w:rPr>
        <w:t>K</w:t>
      </w:r>
      <w:r w:rsidRPr="007822C6">
        <w:rPr>
          <w:rFonts w:ascii="Times New Roman" w:eastAsia="Times New Roman" w:hAnsi="Times New Roman" w:cs="Times New Roman"/>
          <w:lang w:val="en-US"/>
        </w:rPr>
        <w:tab/>
        <w:t>Graus Kelvin</w:t>
      </w:r>
    </w:p>
    <w:p w14:paraId="00000112"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L*</w:t>
      </w:r>
      <w:r>
        <w:rPr>
          <w:rFonts w:ascii="Times New Roman" w:eastAsia="Times New Roman" w:hAnsi="Times New Roman" w:cs="Times New Roman"/>
        </w:rPr>
        <w:tab/>
        <w:t>Luminosidade</w:t>
      </w:r>
    </w:p>
    <w:p w14:paraId="00000113" w14:textId="77777777" w:rsidR="00030E2B" w:rsidRDefault="00D176EA">
      <w:pPr>
        <w:spacing w:after="200" w:line="276" w:lineRule="auto"/>
        <w:rPr>
          <w:rFonts w:ascii="Times New Roman" w:eastAsia="Times New Roman" w:hAnsi="Times New Roman" w:cs="Times New Roman"/>
        </w:rPr>
      </w:pPr>
      <w:r>
        <w:br w:type="page"/>
      </w:r>
    </w:p>
    <w:p w14:paraId="00000114" w14:textId="77777777" w:rsidR="00030E2B" w:rsidRDefault="00D176EA">
      <w:pPr>
        <w:spacing w:after="200" w:line="276" w:lineRule="auto"/>
        <w:rPr>
          <w:rFonts w:ascii="Times New Roman" w:eastAsia="Times New Roman" w:hAnsi="Times New Roman" w:cs="Times New Roman"/>
        </w:rPr>
      </w:pPr>
      <w:r>
        <w:lastRenderedPageBreak/>
        <w:br w:type="page"/>
      </w:r>
    </w:p>
    <w:p w14:paraId="00000115" w14:textId="77777777" w:rsidR="00030E2B" w:rsidRDefault="00D176E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SUMÁRIO</w:t>
      </w:r>
    </w:p>
    <w:p w14:paraId="00000116" w14:textId="77777777" w:rsidR="00030E2B" w:rsidRDefault="00030E2B">
      <w:pPr>
        <w:spacing w:line="360" w:lineRule="auto"/>
        <w:jc w:val="center"/>
        <w:rPr>
          <w:rFonts w:ascii="Times New Roman" w:eastAsia="Times New Roman" w:hAnsi="Times New Roman" w:cs="Times New Roman"/>
          <w:sz w:val="28"/>
          <w:szCs w:val="28"/>
        </w:rPr>
      </w:pPr>
    </w:p>
    <w:p w14:paraId="00000117" w14:textId="77777777" w:rsidR="00030E2B" w:rsidRDefault="00D176EA">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Elemento obrigatório que consiste na enumeração das partes do trabalho, na mesma ordem e grafia em que aparecem seguidas do número de páginas.</w:t>
      </w:r>
    </w:p>
    <w:p w14:paraId="00000118"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1 </w:t>
      </w:r>
      <w:r>
        <w:rPr>
          <w:rFonts w:ascii="Times New Roman" w:eastAsia="Times New Roman" w:hAnsi="Times New Roman" w:cs="Times New Roman"/>
          <w:b/>
        </w:rPr>
        <w:t>INTRODUÇÃO</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ab/>
        <w:t>17</w:t>
      </w:r>
    </w:p>
    <w:p w14:paraId="00000119"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1.1 </w:t>
      </w:r>
      <w:r>
        <w:rPr>
          <w:rFonts w:ascii="Times New Roman" w:eastAsia="Times New Roman" w:hAnsi="Times New Roman" w:cs="Times New Roman"/>
          <w:b/>
        </w:rPr>
        <w:t>Instruções gerais de apresentação</w:t>
      </w:r>
      <w:r>
        <w:rPr>
          <w:rFonts w:ascii="Times New Roman" w:eastAsia="Times New Roman" w:hAnsi="Times New Roman" w:cs="Times New Roman"/>
        </w:rPr>
        <w:t>..............................................................................</w:t>
      </w:r>
      <w:r>
        <w:rPr>
          <w:rFonts w:ascii="Times New Roman" w:eastAsia="Times New Roman" w:hAnsi="Times New Roman" w:cs="Times New Roman"/>
        </w:rPr>
        <w:tab/>
        <w:t>17</w:t>
      </w:r>
    </w:p>
    <w:p w14:paraId="0000011A"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1.2 </w:t>
      </w:r>
      <w:r>
        <w:rPr>
          <w:rFonts w:ascii="Times New Roman" w:eastAsia="Times New Roman" w:hAnsi="Times New Roman" w:cs="Times New Roman"/>
          <w:b/>
        </w:rPr>
        <w:t>Apresentação gráfica</w:t>
      </w:r>
      <w:r>
        <w:rPr>
          <w:rFonts w:ascii="Times New Roman" w:eastAsia="Times New Roman" w:hAnsi="Times New Roman" w:cs="Times New Roman"/>
        </w:rPr>
        <w:t>...................................................................................................</w:t>
      </w:r>
      <w:r>
        <w:rPr>
          <w:rFonts w:ascii="Times New Roman" w:eastAsia="Times New Roman" w:hAnsi="Times New Roman" w:cs="Times New Roman"/>
        </w:rPr>
        <w:tab/>
        <w:t>1</w:t>
      </w:r>
      <w:r>
        <w:rPr>
          <w:rFonts w:ascii="Times New Roman" w:eastAsia="Times New Roman" w:hAnsi="Times New Roman" w:cs="Times New Roman"/>
        </w:rPr>
        <w:t>8</w:t>
      </w:r>
    </w:p>
    <w:p w14:paraId="0000011B"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1.3 </w:t>
      </w:r>
      <w:r>
        <w:rPr>
          <w:rFonts w:ascii="Times New Roman" w:eastAsia="Times New Roman" w:hAnsi="Times New Roman" w:cs="Times New Roman"/>
          <w:b/>
        </w:rPr>
        <w:t>Numeração progressiva</w:t>
      </w:r>
      <w:r>
        <w:rPr>
          <w:rFonts w:ascii="Times New Roman" w:eastAsia="Times New Roman" w:hAnsi="Times New Roman" w:cs="Times New Roman"/>
        </w:rPr>
        <w:t>...............................................................................................</w:t>
      </w:r>
      <w:r>
        <w:rPr>
          <w:rFonts w:ascii="Times New Roman" w:eastAsia="Times New Roman" w:hAnsi="Times New Roman" w:cs="Times New Roman"/>
        </w:rPr>
        <w:tab/>
        <w:t>18</w:t>
      </w:r>
    </w:p>
    <w:p w14:paraId="0000011C"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2 </w:t>
      </w:r>
      <w:r>
        <w:rPr>
          <w:rFonts w:ascii="Times New Roman" w:eastAsia="Times New Roman" w:hAnsi="Times New Roman" w:cs="Times New Roman"/>
          <w:b/>
        </w:rPr>
        <w:t>REVISÃO BIBLIOGRÁFICA</w:t>
      </w:r>
      <w:r>
        <w:rPr>
          <w:rFonts w:ascii="Times New Roman" w:eastAsia="Times New Roman" w:hAnsi="Times New Roman" w:cs="Times New Roman"/>
        </w:rPr>
        <w:t>......................................................................................</w:t>
      </w:r>
      <w:r>
        <w:rPr>
          <w:rFonts w:ascii="Times New Roman" w:eastAsia="Times New Roman" w:hAnsi="Times New Roman" w:cs="Times New Roman"/>
        </w:rPr>
        <w:tab/>
        <w:t>19</w:t>
      </w:r>
    </w:p>
    <w:p w14:paraId="0000011D"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2.1 </w:t>
      </w:r>
      <w:r>
        <w:rPr>
          <w:rFonts w:ascii="Times New Roman" w:eastAsia="Times New Roman" w:hAnsi="Times New Roman" w:cs="Times New Roman"/>
          <w:b/>
        </w:rPr>
        <w:t>Considerações</w:t>
      </w:r>
      <w:r>
        <w:rPr>
          <w:rFonts w:ascii="Times New Roman" w:eastAsia="Times New Roman" w:hAnsi="Times New Roman" w:cs="Times New Roman"/>
          <w:b/>
        </w:rPr>
        <w:t xml:space="preserve"> Iniciais</w:t>
      </w:r>
      <w:r>
        <w:rPr>
          <w:rFonts w:ascii="Times New Roman" w:eastAsia="Times New Roman" w:hAnsi="Times New Roman" w:cs="Times New Roman"/>
        </w:rPr>
        <w:t>................................................................................................</w:t>
      </w:r>
      <w:r>
        <w:rPr>
          <w:rFonts w:ascii="Times New Roman" w:eastAsia="Times New Roman" w:hAnsi="Times New Roman" w:cs="Times New Roman"/>
        </w:rPr>
        <w:tab/>
        <w:t>19</w:t>
      </w:r>
    </w:p>
    <w:p w14:paraId="0000011E"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2.2 </w:t>
      </w:r>
      <w:r>
        <w:rPr>
          <w:rFonts w:ascii="Times New Roman" w:eastAsia="Times New Roman" w:hAnsi="Times New Roman" w:cs="Times New Roman"/>
          <w:b/>
        </w:rPr>
        <w:t>Transformação Digital</w:t>
      </w:r>
      <w:r>
        <w:rPr>
          <w:rFonts w:ascii="Times New Roman" w:eastAsia="Times New Roman" w:hAnsi="Times New Roman" w:cs="Times New Roman"/>
        </w:rPr>
        <w:t>................................................................................................</w:t>
      </w:r>
      <w:r>
        <w:rPr>
          <w:rFonts w:ascii="Times New Roman" w:eastAsia="Times New Roman" w:hAnsi="Times New Roman" w:cs="Times New Roman"/>
        </w:rPr>
        <w:tab/>
        <w:t>19</w:t>
      </w:r>
    </w:p>
    <w:p w14:paraId="0000011F"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2.3 </w:t>
      </w:r>
      <w:r>
        <w:rPr>
          <w:rFonts w:ascii="Times New Roman" w:eastAsia="Times New Roman" w:hAnsi="Times New Roman" w:cs="Times New Roman"/>
          <w:b/>
        </w:rPr>
        <w:t>Big Data</w:t>
      </w:r>
      <w:r>
        <w:rPr>
          <w:rFonts w:ascii="Times New Roman" w:eastAsia="Times New Roman" w:hAnsi="Times New Roman" w:cs="Times New Roman"/>
        </w:rPr>
        <w:t>.......................................................................................................................</w:t>
      </w:r>
      <w:r>
        <w:rPr>
          <w:rFonts w:ascii="Times New Roman" w:eastAsia="Times New Roman" w:hAnsi="Times New Roman" w:cs="Times New Roman"/>
        </w:rPr>
        <w:tab/>
        <w:t>21</w:t>
      </w:r>
    </w:p>
    <w:p w14:paraId="00000120"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2.4 </w:t>
      </w:r>
      <w:r>
        <w:rPr>
          <w:rFonts w:ascii="Times New Roman" w:eastAsia="Times New Roman" w:hAnsi="Times New Roman" w:cs="Times New Roman"/>
          <w:b/>
        </w:rPr>
        <w:t>Lei Geral de Prot</w:t>
      </w:r>
      <w:r>
        <w:rPr>
          <w:rFonts w:ascii="Times New Roman" w:eastAsia="Times New Roman" w:hAnsi="Times New Roman" w:cs="Times New Roman"/>
          <w:b/>
        </w:rPr>
        <w:t>eção de Dados</w:t>
      </w:r>
      <w:r>
        <w:rPr>
          <w:rFonts w:ascii="Times New Roman" w:eastAsia="Times New Roman" w:hAnsi="Times New Roman" w:cs="Times New Roman"/>
        </w:rPr>
        <w:t>................................................................................</w:t>
      </w:r>
      <w:r>
        <w:rPr>
          <w:rFonts w:ascii="Times New Roman" w:eastAsia="Times New Roman" w:hAnsi="Times New Roman" w:cs="Times New Roman"/>
        </w:rPr>
        <w:tab/>
        <w:t>21</w:t>
      </w:r>
    </w:p>
    <w:p w14:paraId="00000121"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3 </w:t>
      </w:r>
      <w:r>
        <w:rPr>
          <w:rFonts w:ascii="Times New Roman" w:eastAsia="Times New Roman" w:hAnsi="Times New Roman" w:cs="Times New Roman"/>
          <w:b/>
        </w:rPr>
        <w:t>MODELOS DE CITAÇÃO</w:t>
      </w:r>
      <w:r>
        <w:rPr>
          <w:rFonts w:ascii="Times New Roman" w:eastAsia="Times New Roman" w:hAnsi="Times New Roman" w:cs="Times New Roman"/>
        </w:rPr>
        <w:t>..........................................................................................</w:t>
      </w:r>
      <w:r>
        <w:rPr>
          <w:rFonts w:ascii="Times New Roman" w:eastAsia="Times New Roman" w:hAnsi="Times New Roman" w:cs="Times New Roman"/>
        </w:rPr>
        <w:tab/>
        <w:t>23</w:t>
      </w:r>
    </w:p>
    <w:p w14:paraId="00000122"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3.1 </w:t>
      </w:r>
      <w:r>
        <w:rPr>
          <w:rFonts w:ascii="Times New Roman" w:eastAsia="Times New Roman" w:hAnsi="Times New Roman" w:cs="Times New Roman"/>
          <w:b/>
        </w:rPr>
        <w:t>Um autor</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ab/>
        <w:t>23</w:t>
      </w:r>
    </w:p>
    <w:p w14:paraId="00000123"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3.2 </w:t>
      </w:r>
      <w:r>
        <w:rPr>
          <w:rFonts w:ascii="Times New Roman" w:eastAsia="Times New Roman" w:hAnsi="Times New Roman" w:cs="Times New Roman"/>
          <w:b/>
        </w:rPr>
        <w:t>Dois autores</w:t>
      </w:r>
      <w:r>
        <w:rPr>
          <w:rFonts w:ascii="Times New Roman" w:eastAsia="Times New Roman" w:hAnsi="Times New Roman" w:cs="Times New Roman"/>
        </w:rPr>
        <w:t>..............................................................................................................</w:t>
      </w:r>
      <w:r>
        <w:rPr>
          <w:rFonts w:ascii="Times New Roman" w:eastAsia="Times New Roman" w:hAnsi="Times New Roman" w:cs="Times New Roman"/>
        </w:rPr>
        <w:tab/>
        <w:t>23</w:t>
      </w:r>
    </w:p>
    <w:p w14:paraId="00000124"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3.3 </w:t>
      </w:r>
      <w:r>
        <w:rPr>
          <w:rFonts w:ascii="Times New Roman" w:eastAsia="Times New Roman" w:hAnsi="Times New Roman" w:cs="Times New Roman"/>
          <w:b/>
        </w:rPr>
        <w:t>Até 3 autores</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ab/>
        <w:t>23</w:t>
      </w:r>
    </w:p>
    <w:p w14:paraId="00000125"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3.4 </w:t>
      </w:r>
      <w:r>
        <w:rPr>
          <w:rFonts w:ascii="Times New Roman" w:eastAsia="Times New Roman" w:hAnsi="Times New Roman" w:cs="Times New Roman"/>
          <w:b/>
        </w:rPr>
        <w:t>Mais de três autores</w:t>
      </w:r>
      <w:r>
        <w:rPr>
          <w:rFonts w:ascii="Times New Roman" w:eastAsia="Times New Roman" w:hAnsi="Times New Roman" w:cs="Times New Roman"/>
        </w:rPr>
        <w:t>..................................................................................................</w:t>
      </w:r>
      <w:r>
        <w:rPr>
          <w:rFonts w:ascii="Times New Roman" w:eastAsia="Times New Roman" w:hAnsi="Times New Roman" w:cs="Times New Roman"/>
        </w:rPr>
        <w:tab/>
        <w:t>23</w:t>
      </w:r>
    </w:p>
    <w:p w14:paraId="00000126"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3.5 </w:t>
      </w:r>
      <w:r>
        <w:rPr>
          <w:rFonts w:ascii="Times New Roman" w:eastAsia="Times New Roman" w:hAnsi="Times New Roman" w:cs="Times New Roman"/>
          <w:b/>
        </w:rPr>
        <w:t>Sem autor</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ab/>
        <w:t>24</w:t>
      </w:r>
    </w:p>
    <w:p w14:paraId="00000127"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3.6 </w:t>
      </w:r>
      <w:r>
        <w:rPr>
          <w:rFonts w:ascii="Times New Roman" w:eastAsia="Times New Roman" w:hAnsi="Times New Roman" w:cs="Times New Roman"/>
          <w:b/>
        </w:rPr>
        <w:t>Mesmo autor e mesmo ano</w:t>
      </w:r>
      <w:r>
        <w:rPr>
          <w:rFonts w:ascii="Times New Roman" w:eastAsia="Times New Roman" w:hAnsi="Times New Roman" w:cs="Times New Roman"/>
        </w:rPr>
        <w:t>.........................................................................................</w:t>
      </w:r>
      <w:r>
        <w:rPr>
          <w:rFonts w:ascii="Times New Roman" w:eastAsia="Times New Roman" w:hAnsi="Times New Roman" w:cs="Times New Roman"/>
        </w:rPr>
        <w:tab/>
        <w:t>24</w:t>
      </w:r>
    </w:p>
    <w:p w14:paraId="00000128"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3.7 </w:t>
      </w:r>
      <w:r>
        <w:rPr>
          <w:rFonts w:ascii="Times New Roman" w:eastAsia="Times New Roman" w:hAnsi="Times New Roman" w:cs="Times New Roman"/>
          <w:b/>
        </w:rPr>
        <w:t>Mesmo sobrenome e ano</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ab/>
        <w:t>24</w:t>
      </w:r>
    </w:p>
    <w:p w14:paraId="00000129"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3.8 </w:t>
      </w:r>
      <w:r>
        <w:rPr>
          <w:rFonts w:ascii="Times New Roman" w:eastAsia="Times New Roman" w:hAnsi="Times New Roman" w:cs="Times New Roman"/>
          <w:b/>
        </w:rPr>
        <w:t>Autor entidade</w:t>
      </w:r>
      <w:r>
        <w:rPr>
          <w:rFonts w:ascii="Times New Roman" w:eastAsia="Times New Roman" w:hAnsi="Times New Roman" w:cs="Times New Roman"/>
        </w:rPr>
        <w:t>..........................................................................................................</w:t>
      </w:r>
      <w:r>
        <w:rPr>
          <w:rFonts w:ascii="Times New Roman" w:eastAsia="Times New Roman" w:hAnsi="Times New Roman" w:cs="Times New Roman"/>
        </w:rPr>
        <w:tab/>
        <w:t>24</w:t>
      </w:r>
    </w:p>
    <w:p w14:paraId="0000012A"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3.9 </w:t>
      </w:r>
      <w:r>
        <w:rPr>
          <w:rFonts w:ascii="Times New Roman" w:eastAsia="Times New Roman" w:hAnsi="Times New Roman" w:cs="Times New Roman"/>
          <w:b/>
        </w:rPr>
        <w:t>Mesmo autor e anos diferentes</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ab/>
        <w:t>25</w:t>
      </w:r>
    </w:p>
    <w:p w14:paraId="0000012B"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3.10 </w:t>
      </w:r>
      <w:r>
        <w:rPr>
          <w:rFonts w:ascii="Times New Roman" w:eastAsia="Times New Roman" w:hAnsi="Times New Roman" w:cs="Times New Roman"/>
          <w:b/>
        </w:rPr>
        <w:t>Vários trabalhos de diferentes autores</w:t>
      </w:r>
      <w:r>
        <w:rPr>
          <w:rFonts w:ascii="Times New Roman" w:eastAsia="Times New Roman" w:hAnsi="Times New Roman" w:cs="Times New Roman"/>
        </w:rPr>
        <w:t>....................................................................</w:t>
      </w:r>
      <w:r>
        <w:rPr>
          <w:rFonts w:ascii="Times New Roman" w:eastAsia="Times New Roman" w:hAnsi="Times New Roman" w:cs="Times New Roman"/>
        </w:rPr>
        <w:tab/>
        <w:t>25</w:t>
      </w:r>
    </w:p>
    <w:p w14:paraId="0000012C"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4 </w:t>
      </w:r>
      <w:r>
        <w:rPr>
          <w:rFonts w:ascii="Times New Roman" w:eastAsia="Times New Roman" w:hAnsi="Times New Roman" w:cs="Times New Roman"/>
          <w:b/>
        </w:rPr>
        <w:t>CONCLUSÕES</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ab/>
        <w:t>27</w:t>
      </w:r>
    </w:p>
    <w:p w14:paraId="0000012D"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REFERÊNCIAS</w:t>
      </w:r>
      <w:r>
        <w:rPr>
          <w:rFonts w:ascii="Times New Roman" w:eastAsia="Times New Roman" w:hAnsi="Times New Roman" w:cs="Times New Roman"/>
        </w:rPr>
        <w:t>............................................................................................................</w:t>
      </w:r>
      <w:r>
        <w:rPr>
          <w:rFonts w:ascii="Times New Roman" w:eastAsia="Times New Roman" w:hAnsi="Times New Roman" w:cs="Times New Roman"/>
        </w:rPr>
        <w:tab/>
        <w:t>29</w:t>
      </w:r>
    </w:p>
    <w:p w14:paraId="0000012E"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GLOSSÁRIO</w:t>
      </w:r>
      <w:r>
        <w:rPr>
          <w:rFonts w:ascii="Times New Roman" w:eastAsia="Times New Roman" w:hAnsi="Times New Roman" w:cs="Times New Roman"/>
        </w:rPr>
        <w:t>................................................................................................................</w:t>
      </w:r>
      <w:r>
        <w:rPr>
          <w:rFonts w:ascii="Times New Roman" w:eastAsia="Times New Roman" w:hAnsi="Times New Roman" w:cs="Times New Roman"/>
        </w:rPr>
        <w:tab/>
        <w:t>33</w:t>
      </w:r>
    </w:p>
    <w:p w14:paraId="0000012F"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APÊNDICE A</w:t>
      </w:r>
      <w:r>
        <w:rPr>
          <w:rFonts w:ascii="Times New Roman" w:eastAsia="Times New Roman" w:hAnsi="Times New Roman" w:cs="Times New Roman"/>
        </w:rPr>
        <w:t xml:space="preserve"> – Xxxxxx xxxxx xxxxx.........................................................................</w:t>
      </w:r>
      <w:r>
        <w:rPr>
          <w:rFonts w:ascii="Times New Roman" w:eastAsia="Times New Roman" w:hAnsi="Times New Roman" w:cs="Times New Roman"/>
        </w:rPr>
        <w:tab/>
        <w:t>35</w:t>
      </w:r>
    </w:p>
    <w:p w14:paraId="00000130"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APÊNDICE B</w:t>
      </w:r>
      <w:r>
        <w:rPr>
          <w:rFonts w:ascii="Times New Roman" w:eastAsia="Times New Roman" w:hAnsi="Times New Roman" w:cs="Times New Roman"/>
        </w:rPr>
        <w:t xml:space="preserve"> – Xxxxxx xxxxx </w:t>
      </w:r>
      <w:r>
        <w:rPr>
          <w:rFonts w:ascii="Times New Roman" w:eastAsia="Times New Roman" w:hAnsi="Times New Roman" w:cs="Times New Roman"/>
        </w:rPr>
        <w:t>xxxxx.......................................................................</w:t>
      </w:r>
      <w:r>
        <w:rPr>
          <w:rFonts w:ascii="Times New Roman" w:eastAsia="Times New Roman" w:hAnsi="Times New Roman" w:cs="Times New Roman"/>
        </w:rPr>
        <w:tab/>
        <w:t>36</w:t>
      </w:r>
    </w:p>
    <w:p w14:paraId="00000131"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ANEXO A</w:t>
      </w:r>
      <w:r>
        <w:rPr>
          <w:rFonts w:ascii="Times New Roman" w:eastAsia="Times New Roman" w:hAnsi="Times New Roman" w:cs="Times New Roman"/>
        </w:rPr>
        <w:t xml:space="preserve"> – Xxxxxx xxxxx xxxxx.............................................................................</w:t>
      </w:r>
      <w:r>
        <w:rPr>
          <w:rFonts w:ascii="Times New Roman" w:eastAsia="Times New Roman" w:hAnsi="Times New Roman" w:cs="Times New Roman"/>
        </w:rPr>
        <w:tab/>
        <w:t>37</w:t>
      </w:r>
    </w:p>
    <w:p w14:paraId="00000132" w14:textId="77777777" w:rsidR="00030E2B" w:rsidRDefault="00D176EA">
      <w:pPr>
        <w:spacing w:line="360" w:lineRule="auto"/>
        <w:rPr>
          <w:rFonts w:ascii="Times New Roman" w:eastAsia="Times New Roman" w:hAnsi="Times New Roman" w:cs="Times New Roman"/>
        </w:rPr>
      </w:pPr>
      <w:r>
        <w:rPr>
          <w:rFonts w:ascii="Times New Roman" w:eastAsia="Times New Roman" w:hAnsi="Times New Roman" w:cs="Times New Roman"/>
          <w:b/>
        </w:rPr>
        <w:t xml:space="preserve">   ÍNDICE</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ab/>
        <w:t>39</w:t>
      </w:r>
    </w:p>
    <w:p w14:paraId="00000133" w14:textId="77777777" w:rsidR="00030E2B" w:rsidRDefault="00D176EA">
      <w:pPr>
        <w:spacing w:after="200" w:line="276" w:lineRule="auto"/>
        <w:rPr>
          <w:rFonts w:ascii="Times New Roman" w:eastAsia="Times New Roman" w:hAnsi="Times New Roman" w:cs="Times New Roman"/>
        </w:rPr>
        <w:sectPr w:rsidR="00030E2B">
          <w:headerReference w:type="even" r:id="rId17"/>
          <w:headerReference w:type="default" r:id="rId18"/>
          <w:pgSz w:w="11900" w:h="16840"/>
          <w:pgMar w:top="1701" w:right="1134" w:bottom="1134" w:left="1701" w:header="709" w:footer="709" w:gutter="0"/>
          <w:cols w:space="720"/>
        </w:sectPr>
      </w:pPr>
      <w:r>
        <w:br w:type="page"/>
      </w:r>
    </w:p>
    <w:p w14:paraId="00000134" w14:textId="77777777" w:rsidR="00030E2B" w:rsidRDefault="00D176EA">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INTRODUÇÃO</w:t>
      </w:r>
    </w:p>
    <w:p w14:paraId="00000135" w14:textId="77777777" w:rsidR="00030E2B" w:rsidRDefault="00030E2B">
      <w:pPr>
        <w:spacing w:line="360" w:lineRule="auto"/>
        <w:jc w:val="both"/>
        <w:rPr>
          <w:rFonts w:ascii="Times New Roman" w:eastAsia="Times New Roman" w:hAnsi="Times New Roman" w:cs="Times New Roman"/>
        </w:rPr>
      </w:pPr>
    </w:p>
    <w:p w14:paraId="00000136" w14:textId="77777777" w:rsidR="00030E2B" w:rsidRDefault="00D176EA">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Instituições financeiras, em especial, bancos, acumularam décadas de dados pessoais e dados transacionais de seus clientes e parceiros. Durante muito tempo os bancos conseguiam operar e gerar muito lucro apenas com o nome, algum documento de identificação,</w:t>
      </w:r>
      <w:r>
        <w:rPr>
          <w:rFonts w:ascii="Times New Roman" w:eastAsia="Times New Roman" w:hAnsi="Times New Roman" w:cs="Times New Roman"/>
        </w:rPr>
        <w:t xml:space="preserve"> profissão e estado civil. Inúmeras evoluções tecnológicas trouxeram uma maior competitividade entre as instituições e hoje elas precisam oferecer produtos e serviços cada vez mais atraentes, de forma a fidelizar os clientes e lucrar com o bom atendimento.</w:t>
      </w:r>
    </w:p>
    <w:p w14:paraId="00000137" w14:textId="77777777" w:rsidR="00030E2B" w:rsidRDefault="00D176E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Essa situação de muita propaganda e oferta, gerou um incômodo desnecessário às pessoas. Spams, ligações e pop-ups se tornaram as formas mais negativas de se aproximar dos clientes. Técnicas como Big Data, integração de serviços em nuvem, mineração de grand</w:t>
      </w:r>
      <w:r>
        <w:rPr>
          <w:rFonts w:ascii="Times New Roman" w:eastAsia="Times New Roman" w:hAnsi="Times New Roman" w:cs="Times New Roman"/>
        </w:rPr>
        <w:t>es volumes de dados vieram como uma proposta de oferecer o que o banco sempre ofereceu, porém de forma mais assertiva e menos incômoda.</w:t>
      </w:r>
    </w:p>
    <w:p w14:paraId="00000138" w14:textId="77777777" w:rsidR="00030E2B" w:rsidRDefault="00030E2B">
      <w:pPr>
        <w:spacing w:line="360" w:lineRule="auto"/>
        <w:jc w:val="both"/>
        <w:rPr>
          <w:rFonts w:ascii="Times New Roman" w:eastAsia="Times New Roman" w:hAnsi="Times New Roman" w:cs="Times New Roman"/>
          <w:b/>
        </w:rPr>
      </w:pPr>
    </w:p>
    <w:p w14:paraId="00000139" w14:textId="77777777" w:rsidR="00030E2B" w:rsidRDefault="00D176EA">
      <w:pPr>
        <w:spacing w:line="360" w:lineRule="auto"/>
        <w:jc w:val="both"/>
        <w:rPr>
          <w:rFonts w:ascii="Times New Roman" w:eastAsia="Times New Roman" w:hAnsi="Times New Roman" w:cs="Times New Roman"/>
        </w:rPr>
      </w:pPr>
      <w:r>
        <w:rPr>
          <w:rFonts w:ascii="Times New Roman" w:eastAsia="Times New Roman" w:hAnsi="Times New Roman" w:cs="Times New Roman"/>
          <w:b/>
        </w:rPr>
        <w:t>1.1 Contextualização</w:t>
      </w:r>
    </w:p>
    <w:p w14:paraId="0000013A" w14:textId="77777777" w:rsidR="00030E2B" w:rsidRDefault="00D176E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Agora o banco consegue de fato saber para quem, quando e como oferecer os produtos certos para os </w:t>
      </w:r>
      <w:r>
        <w:rPr>
          <w:rFonts w:ascii="Times New Roman" w:eastAsia="Times New Roman" w:hAnsi="Times New Roman" w:cs="Times New Roman"/>
        </w:rPr>
        <w:t>clientes que estão dispostos a obtê-los. No entanto, isso também viola um direito intrínseco a qualquer cidadão de não querer ser incomodado com essas ofertas, ou melhor, ter o controle de quem possui seus dados e ter o conhecimento de como são usados.</w:t>
      </w:r>
    </w:p>
    <w:p w14:paraId="0000013B" w14:textId="77777777" w:rsidR="00030E2B" w:rsidRDefault="00D176E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Bus</w:t>
      </w:r>
      <w:r>
        <w:rPr>
          <w:rFonts w:ascii="Times New Roman" w:eastAsia="Times New Roman" w:hAnsi="Times New Roman" w:cs="Times New Roman"/>
        </w:rPr>
        <w:t xml:space="preserve">cando defender esse direito, governos de diversos países revisitaram a forma como protegiam seus dados e enxergaram necessidades de uma regulamentação. A União Europeia com o General Data Protection Regulation (GDPR) foi o mais importante e influente, que </w:t>
      </w:r>
      <w:r>
        <w:rPr>
          <w:rFonts w:ascii="Times New Roman" w:eastAsia="Times New Roman" w:hAnsi="Times New Roman" w:cs="Times New Roman"/>
        </w:rPr>
        <w:t>não só obrigou uma mudança radical nos termos de uso e coleta de dados, como incitou leis semelhantes a todos os países no mundo.</w:t>
      </w:r>
    </w:p>
    <w:p w14:paraId="0000013C" w14:textId="77777777" w:rsidR="00030E2B" w:rsidRDefault="00D176E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Como profissional de TI, estar ciente do que é a lei, a quem se fundamenta e como deve ser implementada no Brasil, no caso, a </w:t>
      </w:r>
      <w:r>
        <w:rPr>
          <w:rFonts w:ascii="Times New Roman" w:eastAsia="Times New Roman" w:hAnsi="Times New Roman" w:cs="Times New Roman"/>
        </w:rPr>
        <w:t>Lei Geral de Proteção de Dados (LGPD), garante uma maior chance de sucesso em seu desenvolvimento. Empresas e organizações que trabalham com grandes volumes de dados geralmente estão sempre focados em gerar mais lucro, tentando evoluir seu negócio e extrai</w:t>
      </w:r>
      <w:r>
        <w:rPr>
          <w:rFonts w:ascii="Times New Roman" w:eastAsia="Times New Roman" w:hAnsi="Times New Roman" w:cs="Times New Roman"/>
        </w:rPr>
        <w:t xml:space="preserve">r maior lucratividade dessas informações. Seus postos de trabalho costumam não ser tão bem definidos, e acabam atuando em inúmeras frentes, freando o desenvolvimento de tecnologias mais eficientes e produtivas. </w:t>
      </w:r>
    </w:p>
    <w:p w14:paraId="0000013D" w14:textId="77777777" w:rsidR="00030E2B" w:rsidRDefault="00030E2B">
      <w:pPr>
        <w:spacing w:line="360" w:lineRule="auto"/>
        <w:ind w:firstLine="720"/>
        <w:jc w:val="both"/>
        <w:rPr>
          <w:rFonts w:ascii="Times New Roman" w:eastAsia="Times New Roman" w:hAnsi="Times New Roman" w:cs="Times New Roman"/>
        </w:rPr>
      </w:pPr>
    </w:p>
    <w:p w14:paraId="0000013E" w14:textId="77777777" w:rsidR="00030E2B" w:rsidRDefault="00030E2B">
      <w:pPr>
        <w:spacing w:line="360" w:lineRule="auto"/>
        <w:jc w:val="both"/>
        <w:rPr>
          <w:rFonts w:ascii="Times New Roman" w:eastAsia="Times New Roman" w:hAnsi="Times New Roman" w:cs="Times New Roman"/>
          <w:b/>
        </w:rPr>
      </w:pPr>
    </w:p>
    <w:p w14:paraId="0000013F" w14:textId="77777777" w:rsidR="00030E2B" w:rsidRDefault="00D176EA">
      <w:pPr>
        <w:spacing w:line="360" w:lineRule="auto"/>
        <w:jc w:val="both"/>
        <w:rPr>
          <w:rFonts w:ascii="Times New Roman" w:eastAsia="Times New Roman" w:hAnsi="Times New Roman" w:cs="Times New Roman"/>
        </w:rPr>
      </w:pPr>
      <w:r>
        <w:rPr>
          <w:rFonts w:ascii="Times New Roman" w:eastAsia="Times New Roman" w:hAnsi="Times New Roman" w:cs="Times New Roman"/>
          <w:b/>
        </w:rPr>
        <w:lastRenderedPageBreak/>
        <w:t>1.2 Motivação</w:t>
      </w:r>
    </w:p>
    <w:p w14:paraId="00000140" w14:textId="77777777" w:rsidR="00030E2B" w:rsidRDefault="00D176E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Nesse contexto, analisando u</w:t>
      </w:r>
      <w:r>
        <w:rPr>
          <w:rFonts w:ascii="Times New Roman" w:eastAsia="Times New Roman" w:hAnsi="Times New Roman" w:cs="Times New Roman"/>
        </w:rPr>
        <w:t>ma instituição bancária, é possível enxergar inúmeras obstáculos que precisam ser vencidos para implantação da lei:</w:t>
      </w:r>
    </w:p>
    <w:p w14:paraId="00000141" w14:textId="77777777" w:rsidR="00030E2B" w:rsidRDefault="00D176E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Mudança de mentalidade</w:t>
      </w:r>
      <w:r>
        <w:rPr>
          <w:rFonts w:ascii="Times New Roman" w:eastAsia="Times New Roman" w:hAnsi="Times New Roman" w:cs="Times New Roman"/>
        </w:rPr>
        <w:t xml:space="preserve"> - Quando a lei foi anunciada, e o governo definiu um prazo para que as empresas se ajustassem, a fim de evitar uma mu</w:t>
      </w:r>
      <w:r>
        <w:rPr>
          <w:rFonts w:ascii="Times New Roman" w:eastAsia="Times New Roman" w:hAnsi="Times New Roman" w:cs="Times New Roman"/>
        </w:rPr>
        <w:t>lta pesada, o banco acreditava que perderia muito dinheiro anonimizando os dados, e queria achar contornos para sua aplicação.</w:t>
      </w:r>
    </w:p>
    <w:p w14:paraId="00000142" w14:textId="77777777" w:rsidR="00030E2B" w:rsidRDefault="00D176E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Evolução tecnológica</w:t>
      </w:r>
      <w:r>
        <w:rPr>
          <w:rFonts w:ascii="Times New Roman" w:eastAsia="Times New Roman" w:hAnsi="Times New Roman" w:cs="Times New Roman"/>
        </w:rPr>
        <w:t xml:space="preserve"> - O banco ainda lucra muito com tecnologias menos modernas, como mainframes e bases de dados relacionais sim</w:t>
      </w:r>
      <w:r>
        <w:rPr>
          <w:rFonts w:ascii="Times New Roman" w:eastAsia="Times New Roman" w:hAnsi="Times New Roman" w:cs="Times New Roman"/>
        </w:rPr>
        <w:t>ples. A transformação digital trouxe formas diferentes de agregar mais valor com aquilo que o banco já possui, então não havia motivos para investir numa migração digital completa e custosa, mesmo que fosse mais eficiente, algo que a lei provavelmente exig</w:t>
      </w:r>
      <w:r>
        <w:rPr>
          <w:rFonts w:ascii="Times New Roman" w:eastAsia="Times New Roman" w:hAnsi="Times New Roman" w:cs="Times New Roman"/>
        </w:rPr>
        <w:t>iria para ser corretamente implantada.</w:t>
      </w:r>
    </w:p>
    <w:p w14:paraId="00000143" w14:textId="77777777" w:rsidR="00030E2B" w:rsidRDefault="00D176E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Aprimorar seus principais funcionários</w:t>
      </w:r>
      <w:r>
        <w:rPr>
          <w:rFonts w:ascii="Times New Roman" w:eastAsia="Times New Roman" w:hAnsi="Times New Roman" w:cs="Times New Roman"/>
        </w:rPr>
        <w:t xml:space="preserve"> - Há funcionários que assumem cargos de alta importância há décadas, tomando as maiores decisões, sempre muito conservadoras. Pelo desconhecimento, suas preocupações com riscos s</w:t>
      </w:r>
      <w:r>
        <w:rPr>
          <w:rFonts w:ascii="Times New Roman" w:eastAsia="Times New Roman" w:hAnsi="Times New Roman" w:cs="Times New Roman"/>
        </w:rPr>
        <w:t>ensibilizam muitas áreas, e a governança se torna muito engessada, com pouca possibilidade de avanço.</w:t>
      </w:r>
    </w:p>
    <w:p w14:paraId="00000144" w14:textId="77777777" w:rsidR="00030E2B" w:rsidRDefault="00030E2B">
      <w:pPr>
        <w:spacing w:line="360" w:lineRule="auto"/>
        <w:ind w:firstLine="720"/>
        <w:jc w:val="both"/>
        <w:rPr>
          <w:rFonts w:ascii="Times New Roman" w:eastAsia="Times New Roman" w:hAnsi="Times New Roman" w:cs="Times New Roman"/>
        </w:rPr>
      </w:pPr>
    </w:p>
    <w:p w14:paraId="00000145" w14:textId="77777777" w:rsidR="00030E2B" w:rsidRDefault="00D176EA">
      <w:pPr>
        <w:spacing w:line="360" w:lineRule="auto"/>
        <w:jc w:val="both"/>
        <w:rPr>
          <w:rFonts w:ascii="Times New Roman" w:eastAsia="Times New Roman" w:hAnsi="Times New Roman" w:cs="Times New Roman"/>
        </w:rPr>
      </w:pPr>
      <w:r>
        <w:rPr>
          <w:rFonts w:ascii="Times New Roman" w:eastAsia="Times New Roman" w:hAnsi="Times New Roman" w:cs="Times New Roman"/>
          <w:b/>
        </w:rPr>
        <w:t>1.3 Objetivo Geral</w:t>
      </w:r>
    </w:p>
    <w:p w14:paraId="00000146" w14:textId="77777777" w:rsidR="00030E2B" w:rsidRDefault="00D176E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O objetivo deste trabalho é relatar, mediante profunda análise, se no período de 3 anos o banco conseguiu evoluir seus processos para </w:t>
      </w:r>
      <w:r>
        <w:rPr>
          <w:rFonts w:ascii="Times New Roman" w:eastAsia="Times New Roman" w:hAnsi="Times New Roman" w:cs="Times New Roman"/>
        </w:rPr>
        <w:t>ser capaz de implantar a lei com a qualidade e a atenção exigidas, benefícios ou prejuízos ao fluir do negócio e seus processos.</w:t>
      </w:r>
    </w:p>
    <w:p w14:paraId="00000147" w14:textId="77777777" w:rsidR="00030E2B" w:rsidRDefault="00030E2B">
      <w:pPr>
        <w:spacing w:line="360" w:lineRule="auto"/>
        <w:ind w:firstLine="720"/>
        <w:jc w:val="both"/>
        <w:rPr>
          <w:rFonts w:ascii="Times New Roman" w:eastAsia="Times New Roman" w:hAnsi="Times New Roman" w:cs="Times New Roman"/>
        </w:rPr>
      </w:pPr>
    </w:p>
    <w:p w14:paraId="00000148" w14:textId="77777777" w:rsidR="00030E2B" w:rsidRDefault="00D176EA">
      <w:pPr>
        <w:spacing w:line="360" w:lineRule="auto"/>
        <w:jc w:val="both"/>
        <w:rPr>
          <w:rFonts w:ascii="Times New Roman" w:eastAsia="Times New Roman" w:hAnsi="Times New Roman" w:cs="Times New Roman"/>
        </w:rPr>
      </w:pPr>
      <w:r>
        <w:rPr>
          <w:rFonts w:ascii="Times New Roman" w:eastAsia="Times New Roman" w:hAnsi="Times New Roman" w:cs="Times New Roman"/>
          <w:b/>
        </w:rPr>
        <w:t>1.4 Objetivos Específicos</w:t>
      </w:r>
    </w:p>
    <w:p w14:paraId="00000149" w14:textId="77777777" w:rsidR="00030E2B" w:rsidRDefault="00D176E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Para isso os seguintes objetivos específicos foram estabelecidos:</w:t>
      </w:r>
    </w:p>
    <w:p w14:paraId="0000014A" w14:textId="77777777" w:rsidR="00030E2B" w:rsidRDefault="00D176EA">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Avaliar erros e acertos no emprego</w:t>
      </w:r>
      <w:r>
        <w:rPr>
          <w:rFonts w:ascii="Times New Roman" w:eastAsia="Times New Roman" w:hAnsi="Times New Roman" w:cs="Times New Roman"/>
        </w:rPr>
        <w:t xml:space="preserve"> dos processos.</w:t>
      </w:r>
    </w:p>
    <w:p w14:paraId="0000014B" w14:textId="77777777" w:rsidR="00030E2B" w:rsidRDefault="00D176EA">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Descrever técnica empregada para anonimizar dados.</w:t>
      </w:r>
    </w:p>
    <w:p w14:paraId="0000014C" w14:textId="77777777" w:rsidR="00030E2B" w:rsidRDefault="00D176EA">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Avaliar o impacto da anonimização e sua aderência à LGPD.</w:t>
      </w:r>
    </w:p>
    <w:p w14:paraId="0000014D" w14:textId="77777777" w:rsidR="00030E2B" w:rsidRDefault="00D176EA">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Comparar com processos realizados em outros países</w:t>
      </w:r>
    </w:p>
    <w:p w14:paraId="0000014E" w14:textId="77777777" w:rsidR="00030E2B" w:rsidRDefault="00D176EA">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Ilustrar o cenário antes e depois da implantação</w:t>
      </w:r>
    </w:p>
    <w:p w14:paraId="0000014F" w14:textId="77777777" w:rsidR="00030E2B" w:rsidRDefault="00030E2B">
      <w:pPr>
        <w:spacing w:line="360" w:lineRule="auto"/>
        <w:ind w:firstLine="720"/>
        <w:jc w:val="both"/>
        <w:rPr>
          <w:rFonts w:ascii="Times New Roman" w:eastAsia="Times New Roman" w:hAnsi="Times New Roman" w:cs="Times New Roman"/>
        </w:rPr>
      </w:pPr>
    </w:p>
    <w:p w14:paraId="00000150" w14:textId="77777777" w:rsidR="00030E2B" w:rsidRDefault="00030E2B">
      <w:pPr>
        <w:spacing w:line="360" w:lineRule="auto"/>
        <w:ind w:firstLine="720"/>
        <w:jc w:val="both"/>
        <w:rPr>
          <w:rFonts w:ascii="Times New Roman" w:eastAsia="Times New Roman" w:hAnsi="Times New Roman" w:cs="Times New Roman"/>
        </w:rPr>
      </w:pPr>
    </w:p>
    <w:p w14:paraId="00000151" w14:textId="77777777" w:rsidR="00030E2B" w:rsidRDefault="00030E2B">
      <w:pPr>
        <w:spacing w:line="360" w:lineRule="auto"/>
        <w:ind w:firstLine="720"/>
        <w:jc w:val="both"/>
        <w:rPr>
          <w:rFonts w:ascii="Times New Roman" w:eastAsia="Times New Roman" w:hAnsi="Times New Roman" w:cs="Times New Roman"/>
        </w:rPr>
      </w:pPr>
    </w:p>
    <w:p w14:paraId="00000152" w14:textId="77777777" w:rsidR="00030E2B" w:rsidRDefault="00030E2B">
      <w:pPr>
        <w:spacing w:line="360" w:lineRule="auto"/>
        <w:ind w:firstLine="720"/>
        <w:jc w:val="both"/>
        <w:rPr>
          <w:rFonts w:ascii="Times New Roman" w:eastAsia="Times New Roman" w:hAnsi="Times New Roman" w:cs="Times New Roman"/>
        </w:rPr>
      </w:pPr>
    </w:p>
    <w:p w14:paraId="00000153" w14:textId="77777777" w:rsidR="00030E2B" w:rsidRDefault="00030E2B">
      <w:pPr>
        <w:spacing w:line="360" w:lineRule="auto"/>
        <w:ind w:firstLine="720"/>
        <w:jc w:val="both"/>
        <w:rPr>
          <w:rFonts w:ascii="Times New Roman" w:eastAsia="Times New Roman" w:hAnsi="Times New Roman" w:cs="Times New Roman"/>
        </w:rPr>
      </w:pPr>
    </w:p>
    <w:p w14:paraId="00000154" w14:textId="77777777" w:rsidR="00030E2B" w:rsidRDefault="00030E2B">
      <w:pPr>
        <w:spacing w:line="360" w:lineRule="auto"/>
        <w:ind w:firstLine="720"/>
        <w:jc w:val="both"/>
        <w:rPr>
          <w:rFonts w:ascii="Times New Roman" w:eastAsia="Times New Roman" w:hAnsi="Times New Roman" w:cs="Times New Roman"/>
        </w:rPr>
      </w:pPr>
    </w:p>
    <w:p w14:paraId="00000155" w14:textId="77777777" w:rsidR="00030E2B" w:rsidRDefault="00D176EA">
      <w:pPr>
        <w:spacing w:after="200" w:line="276" w:lineRule="auto"/>
        <w:rPr>
          <w:rFonts w:ascii="Times New Roman" w:eastAsia="Times New Roman" w:hAnsi="Times New Roman" w:cs="Times New Roman"/>
        </w:rPr>
      </w:pPr>
      <w:r>
        <w:br w:type="page"/>
      </w:r>
      <w:r>
        <w:rPr>
          <w:rFonts w:ascii="Times New Roman" w:eastAsia="Times New Roman" w:hAnsi="Times New Roman" w:cs="Times New Roman"/>
          <w:b/>
          <w:sz w:val="28"/>
          <w:szCs w:val="28"/>
        </w:rPr>
        <w:lastRenderedPageBreak/>
        <w:t>2 REVISÃO BIBLIOGRÁFICA</w:t>
      </w:r>
    </w:p>
    <w:p w14:paraId="00000156" w14:textId="77777777" w:rsidR="00030E2B" w:rsidRDefault="00D176EA">
      <w:pPr>
        <w:spacing w:line="360" w:lineRule="auto"/>
        <w:jc w:val="both"/>
        <w:rPr>
          <w:rFonts w:ascii="Times New Roman" w:eastAsia="Times New Roman" w:hAnsi="Times New Roman" w:cs="Times New Roman"/>
          <w:b/>
        </w:rPr>
      </w:pPr>
      <w:r>
        <w:rPr>
          <w:rFonts w:ascii="Times New Roman" w:eastAsia="Times New Roman" w:hAnsi="Times New Roman" w:cs="Times New Roman"/>
          <w:b/>
        </w:rPr>
        <w:t>2.1 Considerações Iniciais</w:t>
      </w:r>
    </w:p>
    <w:p w14:paraId="00000157" w14:textId="77777777" w:rsidR="00030E2B" w:rsidRDefault="00030E2B">
      <w:pPr>
        <w:spacing w:line="360" w:lineRule="auto"/>
        <w:ind w:firstLine="709"/>
        <w:jc w:val="both"/>
        <w:rPr>
          <w:rFonts w:ascii="Times New Roman" w:eastAsia="Times New Roman" w:hAnsi="Times New Roman" w:cs="Times New Roman"/>
        </w:rPr>
      </w:pPr>
    </w:p>
    <w:p w14:paraId="00000158"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Este capítulo inicia o leitor com conceitos que revisam temas comumente usados durante o relatório, como transformação digital, Big Data e LGPD. Essa contextualização se inicia na seção 2.2 com e pretende</w:t>
      </w:r>
      <w:r>
        <w:rPr>
          <w:rFonts w:ascii="Times New Roman" w:eastAsia="Times New Roman" w:hAnsi="Times New Roman" w:cs="Times New Roman"/>
        </w:rPr>
        <w:t xml:space="preserve"> conduzir o leitor a um melhor entendimento do relatório.</w:t>
      </w:r>
    </w:p>
    <w:p w14:paraId="00000159" w14:textId="77777777" w:rsidR="00030E2B" w:rsidRDefault="00030E2B">
      <w:pPr>
        <w:spacing w:line="360" w:lineRule="auto"/>
        <w:ind w:firstLine="709"/>
        <w:jc w:val="both"/>
        <w:rPr>
          <w:rFonts w:ascii="Times New Roman" w:eastAsia="Times New Roman" w:hAnsi="Times New Roman" w:cs="Times New Roman"/>
        </w:rPr>
      </w:pPr>
    </w:p>
    <w:p w14:paraId="0000015A" w14:textId="77777777" w:rsidR="00030E2B" w:rsidRDefault="00030E2B">
      <w:pPr>
        <w:spacing w:line="360" w:lineRule="auto"/>
        <w:jc w:val="both"/>
        <w:rPr>
          <w:rFonts w:ascii="Times New Roman" w:eastAsia="Times New Roman" w:hAnsi="Times New Roman" w:cs="Times New Roman"/>
        </w:rPr>
      </w:pPr>
    </w:p>
    <w:p w14:paraId="0000015B" w14:textId="77777777" w:rsidR="00030E2B" w:rsidRDefault="00D176EA">
      <w:pPr>
        <w:spacing w:line="360" w:lineRule="auto"/>
        <w:jc w:val="both"/>
        <w:rPr>
          <w:rFonts w:ascii="Times New Roman" w:eastAsia="Times New Roman" w:hAnsi="Times New Roman" w:cs="Times New Roman"/>
          <w:b/>
        </w:rPr>
      </w:pPr>
      <w:r>
        <w:rPr>
          <w:rFonts w:ascii="Times New Roman" w:eastAsia="Times New Roman" w:hAnsi="Times New Roman" w:cs="Times New Roman"/>
          <w:b/>
        </w:rPr>
        <w:t>2.2 Transformação Digital e Big Data</w:t>
      </w:r>
    </w:p>
    <w:p w14:paraId="0000015C" w14:textId="77777777" w:rsidR="00030E2B" w:rsidRDefault="00030E2B">
      <w:pPr>
        <w:spacing w:line="360" w:lineRule="auto"/>
        <w:ind w:firstLine="709"/>
        <w:jc w:val="both"/>
        <w:rPr>
          <w:rFonts w:ascii="Times New Roman" w:eastAsia="Times New Roman" w:hAnsi="Times New Roman" w:cs="Times New Roman"/>
        </w:rPr>
      </w:pPr>
    </w:p>
    <w:p w14:paraId="0000015D"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Shannon et al. (1948) propôs o "Teorema matemático da comunicação" onde defende que os sinais de comunicação devem ser tratados isoladamente do significado da</w:t>
      </w:r>
      <w:r>
        <w:rPr>
          <w:rFonts w:ascii="Times New Roman" w:eastAsia="Times New Roman" w:hAnsi="Times New Roman" w:cs="Times New Roman"/>
        </w:rPr>
        <w:t>s mensagens que transmitem. A quantidade de conhecimento transmitida por um sinal não está diretamente relacionada ao tamanho da mensagem.</w:t>
      </w:r>
    </w:p>
    <w:p w14:paraId="0000015E"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Para Kane (2017, p.2): </w:t>
      </w:r>
    </w:p>
    <w:p w14:paraId="0000015F" w14:textId="77777777" w:rsidR="00030E2B" w:rsidRDefault="00D176EA">
      <w:pPr>
        <w:spacing w:line="360" w:lineRule="auto"/>
        <w:ind w:left="1842"/>
        <w:jc w:val="both"/>
        <w:rPr>
          <w:rFonts w:ascii="Times New Roman" w:eastAsia="Times New Roman" w:hAnsi="Times New Roman" w:cs="Times New Roman"/>
        </w:rPr>
      </w:pPr>
      <w:r>
        <w:rPr>
          <w:rFonts w:ascii="Times New Roman" w:eastAsia="Times New Roman" w:hAnsi="Times New Roman" w:cs="Times New Roman"/>
        </w:rPr>
        <w:t>“Essa implementação de novas tecnologias é apenas uma parte das outras questões, como estratégia, gerenciamento de talentos, estrutura organizacional e liderança, tão importantes, senão mais importantes, que a tecnologia para a transformação digital”.</w:t>
      </w:r>
    </w:p>
    <w:p w14:paraId="00000160"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A tr</w:t>
      </w:r>
      <w:r>
        <w:rPr>
          <w:rFonts w:ascii="Times New Roman" w:eastAsia="Times New Roman" w:hAnsi="Times New Roman" w:cs="Times New Roman"/>
        </w:rPr>
        <w:t>ansformação digital de um negócio introduz serviços de valor agregado, utilizando novas tecnologias para gerar um impacto direto na entrega de resultados e na experiência do cliente, tornando esta uma das principais diretrizes da empresa. Canais e processo</w:t>
      </w:r>
      <w:r>
        <w:rPr>
          <w:rFonts w:ascii="Times New Roman" w:eastAsia="Times New Roman" w:hAnsi="Times New Roman" w:cs="Times New Roman"/>
        </w:rPr>
        <w:t>s também serão transformados e a necessidade de buscar novos modelos e fluxos de receita com base nas necessidades do cliente se tornará necessária e, consequentemente, será obrigatório mudar a cultura interna da empresa para incluir o digital em tudo. (LL</w:t>
      </w:r>
      <w:r>
        <w:rPr>
          <w:rFonts w:ascii="Times New Roman" w:eastAsia="Times New Roman" w:hAnsi="Times New Roman" w:cs="Times New Roman"/>
        </w:rPr>
        <w:t>ORENTE, 2016).</w:t>
      </w:r>
    </w:p>
    <w:p w14:paraId="00000161"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Originalmente, big data é um termo usado para se referir a técnicas de armazenamento de grandes volumes de dados (Jacobs, 2009). Atualmente, processar e oferecer acesso rápido a informações geradas a partir desses dados é o desafio tecnológi</w:t>
      </w:r>
      <w:r>
        <w:rPr>
          <w:rFonts w:ascii="Times New Roman" w:eastAsia="Times New Roman" w:hAnsi="Times New Roman" w:cs="Times New Roman"/>
        </w:rPr>
        <w:t>co ao qual se fundamenta.</w:t>
      </w:r>
    </w:p>
    <w:p w14:paraId="00000162"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Mainframes eram a principal forma de armazenagem e processamento de dados para muitas empresas, e eram acessados através de terminais com baixo poder de processamento e acessíveis apenas a funcionários. (REINSEL et al. 2009)</w:t>
      </w:r>
    </w:p>
    <w:p w14:paraId="00000163"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Inova</w:t>
      </w:r>
      <w:r>
        <w:rPr>
          <w:rFonts w:ascii="Times New Roman" w:eastAsia="Times New Roman" w:hAnsi="Times New Roman" w:cs="Times New Roman"/>
        </w:rPr>
        <w:t xml:space="preserve">ções trouxeram técnicas mais rápidas de leitura desses mainframes e foram um passo importante para a migração de arquitetura em muitos bancos. Evoluíram para serviços </w:t>
      </w:r>
      <w:r>
        <w:rPr>
          <w:rFonts w:ascii="Times New Roman" w:eastAsia="Times New Roman" w:hAnsi="Times New Roman" w:cs="Times New Roman"/>
        </w:rPr>
        <w:lastRenderedPageBreak/>
        <w:t>em nuvem com leitura desse processamento em bases mais dinâmicas e escrita dos dados em e</w:t>
      </w:r>
      <w:r>
        <w:rPr>
          <w:rFonts w:ascii="Times New Roman" w:eastAsia="Times New Roman" w:hAnsi="Times New Roman" w:cs="Times New Roman"/>
        </w:rPr>
        <w:t>m lotes, geralmente na madrugada.</w:t>
      </w:r>
    </w:p>
    <w:p w14:paraId="00000164"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O fato mais importante foi a troca de informação entre usuário e empresa. Com formas mais apuradas de leitura e escrita dos dados, houve um interesse maior e mais vantagens em outros tipos de dados, acompanhar transações e</w:t>
      </w:r>
      <w:r>
        <w:rPr>
          <w:rFonts w:ascii="Times New Roman" w:eastAsia="Times New Roman" w:hAnsi="Times New Roman" w:cs="Times New Roman"/>
        </w:rPr>
        <w:t xml:space="preserve"> gerar estatísticas mais precisas das oscilações dos valores, padrões, entregando um processamento com mais valor agregado ao cliente.</w:t>
      </w:r>
    </w:p>
    <w:p w14:paraId="00000165"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Esse conjunto de técnicas gerou um tipo novo de profissional, o engenheiro de dados que coordena e administra bases de da</w:t>
      </w:r>
      <w:r>
        <w:rPr>
          <w:rFonts w:ascii="Times New Roman" w:eastAsia="Times New Roman" w:hAnsi="Times New Roman" w:cs="Times New Roman"/>
        </w:rPr>
        <w:t>dos dos mais diferentes tipos; analistas de negócio com perfis mais técnicos e uma exigência maior de estratégias para criar produtos competitivos para os perfis analisados pelo processamento de grandes volumes de dados.</w:t>
      </w:r>
    </w:p>
    <w:p w14:paraId="00000166" w14:textId="77777777" w:rsidR="00030E2B" w:rsidRDefault="00030E2B">
      <w:pPr>
        <w:spacing w:line="360" w:lineRule="auto"/>
        <w:ind w:firstLine="709"/>
        <w:jc w:val="both"/>
        <w:rPr>
          <w:rFonts w:ascii="Times New Roman" w:eastAsia="Times New Roman" w:hAnsi="Times New Roman" w:cs="Times New Roman"/>
        </w:rPr>
      </w:pPr>
    </w:p>
    <w:p w14:paraId="00000167" w14:textId="77777777" w:rsidR="00030E2B" w:rsidRDefault="00D176EA">
      <w:pPr>
        <w:spacing w:line="360" w:lineRule="auto"/>
        <w:jc w:val="both"/>
        <w:rPr>
          <w:rFonts w:ascii="Times New Roman" w:eastAsia="Times New Roman" w:hAnsi="Times New Roman" w:cs="Times New Roman"/>
          <w:b/>
        </w:rPr>
      </w:pPr>
      <w:r>
        <w:rPr>
          <w:rFonts w:ascii="Times New Roman" w:eastAsia="Times New Roman" w:hAnsi="Times New Roman" w:cs="Times New Roman"/>
          <w:b/>
        </w:rPr>
        <w:t>2.3 Lei Geral de Proteção de Dados</w:t>
      </w:r>
    </w:p>
    <w:p w14:paraId="00000168"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Tendo em vista grandes mudanças ocorridas na tecnologia da informação, movida com mais intensidade pelo tratamento automatizado de dados, o Tribunal Constitucional Federal (TCF) alemão de 1983 levou argumentos oriundos do direito constitucional e dos direi</w:t>
      </w:r>
      <w:r>
        <w:rPr>
          <w:rFonts w:ascii="Times New Roman" w:eastAsia="Times New Roman" w:hAnsi="Times New Roman" w:cs="Times New Roman"/>
        </w:rPr>
        <w:t>tos humanos  à proteção de dados para uma importante decisão.</w:t>
      </w:r>
    </w:p>
    <w:p w14:paraId="00000169"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Percebeu que era anti-democrático um indivíduo ter mais conhecimento sobre um do que o outro tem de si, e não ter a possibilidade de saber ou tomar ação sobre o que sabe. Ele poderia abrir mão d</w:t>
      </w:r>
      <w:r>
        <w:rPr>
          <w:rFonts w:ascii="Times New Roman" w:eastAsia="Times New Roman" w:hAnsi="Times New Roman" w:cs="Times New Roman"/>
        </w:rPr>
        <w:t>o exercício de liberdades protegidas por direitos fundamentais, como a liberdade de reunião e de associação, pela insegurança do conhecimento que a outra parte poderia ou não possuir de si.</w:t>
      </w:r>
    </w:p>
    <w:p w14:paraId="0000016A"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Em 25 de maio de 2018 o tema voltou à tona com mais rigor, entrou </w:t>
      </w:r>
      <w:r>
        <w:rPr>
          <w:rFonts w:ascii="Times New Roman" w:eastAsia="Times New Roman" w:hAnsi="Times New Roman" w:cs="Times New Roman"/>
        </w:rPr>
        <w:t>em vigor o Regulamento Geral de Proteção de Dados da União Europeia (RGPD-UE), que dá o direito de proteção de dados aos seus cidadãos, agora com maior efetividade e efetivação visível. O fato foi tão importante, que fez surgir o maior mercado euro-asiátic</w:t>
      </w:r>
      <w:r>
        <w:rPr>
          <w:rFonts w:ascii="Times New Roman" w:eastAsia="Times New Roman" w:hAnsi="Times New Roman" w:cs="Times New Roman"/>
        </w:rPr>
        <w:t>o para dados após a reforma do direito à proteção de dados do Japão, relatado por Döhmann (2020).</w:t>
      </w:r>
    </w:p>
    <w:p w14:paraId="0000016B"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Além disso, em agosto de 2018, o Brasil aprovou uma lei geral de proteção de dados, também moldada por muitos conceitos de proteção de dados defendidas na Eur</w:t>
      </w:r>
      <w:r>
        <w:rPr>
          <w:rFonts w:ascii="Times New Roman" w:eastAsia="Times New Roman" w:hAnsi="Times New Roman" w:cs="Times New Roman"/>
        </w:rPr>
        <w:t>opa. Historicamente, esse direito já foi clamado há pelo menos 50 anos. Hoje ele volta à tona se tornando um dos critérios mais importantes para que o país possa continuar fazendo negócios com países que possuem políticas de proteção de dados.</w:t>
      </w:r>
    </w:p>
    <w:p w14:paraId="0000016C"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Por meio de </w:t>
      </w:r>
      <w:r>
        <w:rPr>
          <w:rFonts w:ascii="Times New Roman" w:eastAsia="Times New Roman" w:hAnsi="Times New Roman" w:cs="Times New Roman"/>
        </w:rPr>
        <w:t xml:space="preserve">artifícios jurídicos, a lei 13.709/2018 regulariza o uso dos dados pessoais, e a forma como são administrados, protegendo assim os direitos dos indivíduos, tratando os </w:t>
      </w:r>
      <w:r>
        <w:rPr>
          <w:rFonts w:ascii="Times New Roman" w:eastAsia="Times New Roman" w:hAnsi="Times New Roman" w:cs="Times New Roman"/>
        </w:rPr>
        <w:lastRenderedPageBreak/>
        <w:t>dados com transparência e responsabilidade. No art. 7ª. existe uma previsão dos requisit</w:t>
      </w:r>
      <w:r>
        <w:rPr>
          <w:rFonts w:ascii="Times New Roman" w:eastAsia="Times New Roman" w:hAnsi="Times New Roman" w:cs="Times New Roman"/>
        </w:rPr>
        <w:t>os para que se realize o tratamento dos dados pessoais, sendo melhor detalhado no art. 11º.</w:t>
      </w:r>
    </w:p>
    <w:p w14:paraId="0000016D"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Para implementação da lei, um sistema computacional precisa avaliar se os dados de forma que não estejam inseridos em nem um dos dez critérios estabelecidos nas bas</w:t>
      </w:r>
      <w:r>
        <w:rPr>
          <w:rFonts w:ascii="Times New Roman" w:eastAsia="Times New Roman" w:hAnsi="Times New Roman" w:cs="Times New Roman"/>
        </w:rPr>
        <w:t xml:space="preserve">es legais: </w:t>
      </w:r>
    </w:p>
    <w:p w14:paraId="0000016E" w14:textId="77777777" w:rsidR="00030E2B" w:rsidRDefault="00D176EA">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b/>
        </w:rPr>
        <w:t>Consentimento</w:t>
      </w:r>
      <w:r>
        <w:rPr>
          <w:rFonts w:ascii="Times New Roman" w:eastAsia="Times New Roman" w:hAnsi="Times New Roman" w:cs="Times New Roman"/>
        </w:rPr>
        <w:t>: O usuário autoriza o uso das informações que forneceu.</w:t>
      </w:r>
    </w:p>
    <w:p w14:paraId="0000016F" w14:textId="77777777" w:rsidR="00030E2B" w:rsidRDefault="00D176EA">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b/>
        </w:rPr>
        <w:t>Cumprimento de obrigações legais ou regulatórias pelo controlador</w:t>
      </w:r>
      <w:r>
        <w:rPr>
          <w:rFonts w:ascii="Times New Roman" w:eastAsia="Times New Roman" w:hAnsi="Times New Roman" w:cs="Times New Roman"/>
        </w:rPr>
        <w:t>: para tratar de condições impostas por leis ou determinações do poder legislativo, o controlador dos dados p</w:t>
      </w:r>
      <w:r>
        <w:rPr>
          <w:rFonts w:ascii="Times New Roman" w:eastAsia="Times New Roman" w:hAnsi="Times New Roman" w:cs="Times New Roman"/>
        </w:rPr>
        <w:t>ode manter e utilizar os dados.</w:t>
      </w:r>
    </w:p>
    <w:p w14:paraId="00000170" w14:textId="77777777" w:rsidR="00030E2B" w:rsidRDefault="00D176EA">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b/>
        </w:rPr>
        <w:t>Pela Administração Pública</w:t>
      </w:r>
      <w:r>
        <w:rPr>
          <w:rFonts w:ascii="Times New Roman" w:eastAsia="Times New Roman" w:hAnsi="Times New Roman" w:cs="Times New Roman"/>
        </w:rPr>
        <w:t>: o Estado fará o tratamento e compartilhará dados que são essenciais na realização de políticas públicas ou no cumprimento de contratos públicos.</w:t>
      </w:r>
    </w:p>
    <w:p w14:paraId="00000171" w14:textId="77777777" w:rsidR="00030E2B" w:rsidRDefault="00D176EA">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b/>
        </w:rPr>
        <w:t>Para a realização de estudos por órgão de pesquisa</w:t>
      </w:r>
      <w:r>
        <w:rPr>
          <w:rFonts w:ascii="Times New Roman" w:eastAsia="Times New Roman" w:hAnsi="Times New Roman" w:cs="Times New Roman"/>
        </w:rPr>
        <w:t>:</w:t>
      </w:r>
      <w:r>
        <w:rPr>
          <w:rFonts w:ascii="Times New Roman" w:eastAsia="Times New Roman" w:hAnsi="Times New Roman" w:cs="Times New Roman"/>
        </w:rPr>
        <w:t xml:space="preserve"> organizações que cuidam do mapeamento de índices e precisam desses dados para alguma análise de interesse público e legítimo podem manter os dados para esses fins.</w:t>
      </w:r>
    </w:p>
    <w:p w14:paraId="00000172" w14:textId="77777777" w:rsidR="00030E2B" w:rsidRDefault="00D176EA">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Para execução de contrato ou de procedimentos preliminares relacionados a contrato do qual </w:t>
      </w:r>
      <w:r>
        <w:rPr>
          <w:rFonts w:ascii="Times New Roman" w:eastAsia="Times New Roman" w:hAnsi="Times New Roman" w:cs="Times New Roman"/>
          <w:b/>
        </w:rPr>
        <w:t>seja parte o titular, a pedido do titular dos dados</w:t>
      </w:r>
      <w:r>
        <w:rPr>
          <w:rFonts w:ascii="Times New Roman" w:eastAsia="Times New Roman" w:hAnsi="Times New Roman" w:cs="Times New Roman"/>
        </w:rPr>
        <w:t xml:space="preserve">: caso exista algum vínculo contratual ou acordo, o titular pode requisitar a utilização de seus dados. </w:t>
      </w:r>
    </w:p>
    <w:p w14:paraId="00000173" w14:textId="77777777" w:rsidR="00030E2B" w:rsidRDefault="00D176EA">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b/>
        </w:rPr>
        <w:t>Para exercício regular de direitos em processo judicial, administrativo ou arbitral</w:t>
      </w:r>
      <w:r>
        <w:rPr>
          <w:rFonts w:ascii="Times New Roman" w:eastAsia="Times New Roman" w:hAnsi="Times New Roman" w:cs="Times New Roman"/>
        </w:rPr>
        <w:t xml:space="preserve">: para processos </w:t>
      </w:r>
      <w:r>
        <w:rPr>
          <w:rFonts w:ascii="Times New Roman" w:eastAsia="Times New Roman" w:hAnsi="Times New Roman" w:cs="Times New Roman"/>
        </w:rPr>
        <w:t>em trâmite no Poder Judiciário ou com a Administração Pública, será requerido ao titular o compartilhamento de seus dados.</w:t>
      </w:r>
    </w:p>
    <w:p w14:paraId="00000174" w14:textId="77777777" w:rsidR="00030E2B" w:rsidRDefault="00D176EA">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b/>
        </w:rPr>
        <w:t>Para proteção da vida ou da incolumidade física do titular ou de terceiro</w:t>
      </w:r>
      <w:r>
        <w:rPr>
          <w:rFonts w:ascii="Times New Roman" w:eastAsia="Times New Roman" w:hAnsi="Times New Roman" w:cs="Times New Roman"/>
        </w:rPr>
        <w:t>: no caso de alguma ameaça à integridade física do titular o</w:t>
      </w:r>
      <w:r>
        <w:rPr>
          <w:rFonts w:ascii="Times New Roman" w:eastAsia="Times New Roman" w:hAnsi="Times New Roman" w:cs="Times New Roman"/>
        </w:rPr>
        <w:t>u de pessoa relacionada, é possível que seja requerido o fornecimento de certos dados.</w:t>
      </w:r>
    </w:p>
    <w:p w14:paraId="00000175" w14:textId="77777777" w:rsidR="00030E2B" w:rsidRDefault="00D176EA">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b/>
        </w:rPr>
        <w:t>Para tutela da saúde, exclusivamente, realizado por profissionais de saúde, serviços de saúde ou autoridade sanitária</w:t>
      </w:r>
      <w:r>
        <w:rPr>
          <w:rFonts w:ascii="Times New Roman" w:eastAsia="Times New Roman" w:hAnsi="Times New Roman" w:cs="Times New Roman"/>
        </w:rPr>
        <w:t>: é possível que seja requisitado ao titular a tutel</w:t>
      </w:r>
      <w:r>
        <w:rPr>
          <w:rFonts w:ascii="Times New Roman" w:eastAsia="Times New Roman" w:hAnsi="Times New Roman" w:cs="Times New Roman"/>
        </w:rPr>
        <w:t>a de seus dados em situações envolvendo profissionais da saúde ou autoridades sanitárias.</w:t>
      </w:r>
    </w:p>
    <w:p w14:paraId="00000176" w14:textId="77777777" w:rsidR="00030E2B" w:rsidRDefault="00D176EA">
      <w:p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b/>
        </w:rPr>
        <w:t>Para atender interesses do controlador ou terceiro</w:t>
      </w:r>
      <w:r>
        <w:rPr>
          <w:rFonts w:ascii="Times New Roman" w:eastAsia="Times New Roman" w:hAnsi="Times New Roman" w:cs="Times New Roman"/>
        </w:rPr>
        <w:t>: o artigo 10 da lei ressalta a mais polêmica das bases legais, o de legítimo interesse.</w:t>
      </w:r>
    </w:p>
    <w:p w14:paraId="00000177" w14:textId="77777777" w:rsidR="00030E2B" w:rsidRDefault="00030E2B">
      <w:pPr>
        <w:shd w:val="clear" w:color="auto" w:fill="FFFFFF"/>
        <w:spacing w:line="360" w:lineRule="auto"/>
        <w:jc w:val="both"/>
        <w:rPr>
          <w:rFonts w:ascii="Arial" w:eastAsia="Arial" w:hAnsi="Arial" w:cs="Arial"/>
          <w:b/>
          <w:i/>
          <w:color w:val="3F3F3F"/>
        </w:rPr>
      </w:pPr>
    </w:p>
    <w:p w14:paraId="00000178" w14:textId="77777777" w:rsidR="00030E2B" w:rsidRDefault="00D176EA">
      <w:pPr>
        <w:shd w:val="clear" w:color="auto" w:fill="FFFFFF"/>
        <w:spacing w:line="360" w:lineRule="auto"/>
        <w:jc w:val="both"/>
        <w:rPr>
          <w:rFonts w:ascii="Arial" w:eastAsia="Arial" w:hAnsi="Arial" w:cs="Arial"/>
          <w:b/>
          <w:i/>
          <w:color w:val="3F3F3F"/>
        </w:rPr>
      </w:pPr>
      <w:r>
        <w:rPr>
          <w:rFonts w:ascii="Arial" w:eastAsia="Arial" w:hAnsi="Arial" w:cs="Arial"/>
          <w:b/>
          <w:i/>
          <w:color w:val="3F3F3F"/>
        </w:rPr>
        <w:t>Segundo a LGPD (INCLUIR RE</w:t>
      </w:r>
      <w:r>
        <w:rPr>
          <w:rFonts w:ascii="Arial" w:eastAsia="Arial" w:hAnsi="Arial" w:cs="Arial"/>
          <w:b/>
          <w:i/>
          <w:color w:val="3F3F3F"/>
        </w:rPr>
        <w:t>FERÊNCIA):</w:t>
      </w:r>
    </w:p>
    <w:p w14:paraId="00000179" w14:textId="77777777" w:rsidR="00030E2B" w:rsidRDefault="00D176EA">
      <w:pPr>
        <w:shd w:val="clear" w:color="auto" w:fill="FFFFFF"/>
        <w:spacing w:line="360" w:lineRule="auto"/>
        <w:ind w:left="1275"/>
        <w:jc w:val="both"/>
        <w:rPr>
          <w:rFonts w:ascii="Arial" w:eastAsia="Arial" w:hAnsi="Arial" w:cs="Arial"/>
          <w:i/>
          <w:color w:val="3F3F3F"/>
        </w:rPr>
      </w:pPr>
      <w:r>
        <w:rPr>
          <w:rFonts w:ascii="Arial" w:eastAsia="Arial" w:hAnsi="Arial" w:cs="Arial"/>
          <w:b/>
          <w:i/>
          <w:color w:val="3F3F3F"/>
        </w:rPr>
        <w:t>“Art. 10.</w:t>
      </w:r>
      <w:r>
        <w:rPr>
          <w:rFonts w:ascii="Arial" w:eastAsia="Arial" w:hAnsi="Arial" w:cs="Arial"/>
          <w:i/>
          <w:color w:val="3F3F3F"/>
        </w:rPr>
        <w:t xml:space="preserve"> O legítimo interesse do controlador somente poderá fundamentar tratamento de dados pessoais para finalidades legítimas, consideradas a partir de situações concretas, que incluem, mas não se limitam a:</w:t>
      </w:r>
    </w:p>
    <w:p w14:paraId="0000017A" w14:textId="77777777" w:rsidR="00030E2B" w:rsidRDefault="00D176EA">
      <w:pPr>
        <w:shd w:val="clear" w:color="auto" w:fill="FFFFFF"/>
        <w:spacing w:line="360" w:lineRule="auto"/>
        <w:ind w:left="1275"/>
        <w:jc w:val="both"/>
        <w:rPr>
          <w:rFonts w:ascii="Arial" w:eastAsia="Arial" w:hAnsi="Arial" w:cs="Arial"/>
          <w:i/>
          <w:color w:val="3F3F3F"/>
        </w:rPr>
      </w:pPr>
      <w:r>
        <w:rPr>
          <w:rFonts w:ascii="Arial" w:eastAsia="Arial" w:hAnsi="Arial" w:cs="Arial"/>
          <w:b/>
          <w:i/>
          <w:color w:val="3F3F3F"/>
        </w:rPr>
        <w:lastRenderedPageBreak/>
        <w:t xml:space="preserve">I – </w:t>
      </w:r>
      <w:r>
        <w:rPr>
          <w:rFonts w:ascii="Arial" w:eastAsia="Arial" w:hAnsi="Arial" w:cs="Arial"/>
          <w:i/>
          <w:color w:val="3F3F3F"/>
        </w:rPr>
        <w:t>apoio e promoção de atividades do controlador; e</w:t>
      </w:r>
    </w:p>
    <w:p w14:paraId="0000017B" w14:textId="77777777" w:rsidR="00030E2B" w:rsidRDefault="00D176EA">
      <w:pPr>
        <w:shd w:val="clear" w:color="auto" w:fill="FFFFFF"/>
        <w:spacing w:line="360" w:lineRule="auto"/>
        <w:ind w:left="1275"/>
        <w:jc w:val="both"/>
        <w:rPr>
          <w:rFonts w:ascii="Arial" w:eastAsia="Arial" w:hAnsi="Arial" w:cs="Arial"/>
          <w:i/>
          <w:color w:val="3F3F3F"/>
        </w:rPr>
      </w:pPr>
      <w:r>
        <w:rPr>
          <w:rFonts w:ascii="Arial" w:eastAsia="Arial" w:hAnsi="Arial" w:cs="Arial"/>
          <w:b/>
          <w:i/>
          <w:color w:val="3F3F3F"/>
        </w:rPr>
        <w:t>II –</w:t>
      </w:r>
      <w:r>
        <w:rPr>
          <w:rFonts w:ascii="Arial" w:eastAsia="Arial" w:hAnsi="Arial" w:cs="Arial"/>
          <w:i/>
          <w:color w:val="3F3F3F"/>
        </w:rPr>
        <w:t xml:space="preserve"> proteção, em relação ao titular, do exercício regular de seus direitos ou prestação de serviços que o beneficiem, respeitadas as legítimas expectativas dele e os direitos e liberdades fundamentais, nos </w:t>
      </w:r>
      <w:r>
        <w:rPr>
          <w:rFonts w:ascii="Arial" w:eastAsia="Arial" w:hAnsi="Arial" w:cs="Arial"/>
          <w:i/>
          <w:color w:val="3F3F3F"/>
        </w:rPr>
        <w:t>termos desta Lei.</w:t>
      </w:r>
    </w:p>
    <w:p w14:paraId="0000017C" w14:textId="77777777" w:rsidR="00030E2B" w:rsidRDefault="00D176EA">
      <w:pPr>
        <w:shd w:val="clear" w:color="auto" w:fill="FFFFFF"/>
        <w:spacing w:line="360" w:lineRule="auto"/>
        <w:ind w:left="1275"/>
        <w:jc w:val="both"/>
        <w:rPr>
          <w:rFonts w:ascii="Arial" w:eastAsia="Arial" w:hAnsi="Arial" w:cs="Arial"/>
          <w:i/>
          <w:color w:val="3F3F3F"/>
        </w:rPr>
      </w:pPr>
      <w:r>
        <w:rPr>
          <w:rFonts w:ascii="Arial" w:eastAsia="Arial" w:hAnsi="Arial" w:cs="Arial"/>
          <w:b/>
          <w:i/>
          <w:color w:val="3F3F3F"/>
        </w:rPr>
        <w:t>§ 1º</w:t>
      </w:r>
      <w:r>
        <w:rPr>
          <w:rFonts w:ascii="Arial" w:eastAsia="Arial" w:hAnsi="Arial" w:cs="Arial"/>
          <w:i/>
          <w:color w:val="3F3F3F"/>
        </w:rPr>
        <w:t xml:space="preserve"> Quando o tratamento for baseado no legítimo interesse do controlador, somente os dados pessoais estritamente necessários para a finalidade pretendida poderão ser tratados.</w:t>
      </w:r>
    </w:p>
    <w:p w14:paraId="0000017D" w14:textId="77777777" w:rsidR="00030E2B" w:rsidRDefault="00D176EA">
      <w:pPr>
        <w:shd w:val="clear" w:color="auto" w:fill="FFFFFF"/>
        <w:spacing w:line="360" w:lineRule="auto"/>
        <w:ind w:left="1275"/>
        <w:jc w:val="both"/>
        <w:rPr>
          <w:rFonts w:ascii="Arial" w:eastAsia="Arial" w:hAnsi="Arial" w:cs="Arial"/>
          <w:i/>
          <w:color w:val="3F3F3F"/>
        </w:rPr>
      </w:pPr>
      <w:r>
        <w:rPr>
          <w:rFonts w:ascii="Arial" w:eastAsia="Arial" w:hAnsi="Arial" w:cs="Arial"/>
          <w:b/>
          <w:i/>
          <w:color w:val="3F3F3F"/>
        </w:rPr>
        <w:t>§ 2º</w:t>
      </w:r>
      <w:r>
        <w:rPr>
          <w:rFonts w:ascii="Arial" w:eastAsia="Arial" w:hAnsi="Arial" w:cs="Arial"/>
          <w:i/>
          <w:color w:val="3F3F3F"/>
        </w:rPr>
        <w:t xml:space="preserve"> O controlador deverá adotar medidas para garantir a tran</w:t>
      </w:r>
      <w:r>
        <w:rPr>
          <w:rFonts w:ascii="Arial" w:eastAsia="Arial" w:hAnsi="Arial" w:cs="Arial"/>
          <w:i/>
          <w:color w:val="3F3F3F"/>
        </w:rPr>
        <w:t>sparência do tratamento de dados baseado em seu legítimo interesse.</w:t>
      </w:r>
    </w:p>
    <w:p w14:paraId="0000017E" w14:textId="77777777" w:rsidR="00030E2B" w:rsidRDefault="00D176EA">
      <w:pPr>
        <w:shd w:val="clear" w:color="auto" w:fill="FFFFFF"/>
        <w:spacing w:line="360" w:lineRule="auto"/>
        <w:ind w:left="1275"/>
        <w:jc w:val="both"/>
        <w:rPr>
          <w:rFonts w:ascii="Times New Roman" w:eastAsia="Times New Roman" w:hAnsi="Times New Roman" w:cs="Times New Roman"/>
        </w:rPr>
      </w:pPr>
      <w:r>
        <w:rPr>
          <w:rFonts w:ascii="Arial" w:eastAsia="Arial" w:hAnsi="Arial" w:cs="Arial"/>
          <w:b/>
          <w:i/>
          <w:color w:val="3F3F3F"/>
        </w:rPr>
        <w:t xml:space="preserve">§ 3º </w:t>
      </w:r>
      <w:r>
        <w:rPr>
          <w:rFonts w:ascii="Arial" w:eastAsia="Arial" w:hAnsi="Arial" w:cs="Arial"/>
          <w:i/>
          <w:color w:val="3F3F3F"/>
        </w:rPr>
        <w:t>A autoridade nacional poderá solicitar ao controlador relatório de impacto à proteção de dados pessoais, quando o tratamento tiver como fundamento seu interesse legítimo, observados os segredos comercial e industrial.”</w:t>
      </w:r>
    </w:p>
    <w:p w14:paraId="0000017F" w14:textId="77777777" w:rsidR="00030E2B" w:rsidRDefault="00030E2B">
      <w:pPr>
        <w:spacing w:line="360" w:lineRule="auto"/>
        <w:ind w:firstLine="709"/>
        <w:jc w:val="both"/>
        <w:rPr>
          <w:rFonts w:ascii="Times New Roman" w:eastAsia="Times New Roman" w:hAnsi="Times New Roman" w:cs="Times New Roman"/>
        </w:rPr>
      </w:pPr>
    </w:p>
    <w:p w14:paraId="00000180" w14:textId="77777777" w:rsidR="00030E2B" w:rsidRDefault="00D176EA">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b/>
        </w:rPr>
        <w:t>Para proteção do crédito</w:t>
      </w:r>
      <w:r>
        <w:rPr>
          <w:rFonts w:ascii="Times New Roman" w:eastAsia="Times New Roman" w:hAnsi="Times New Roman" w:cs="Times New Roman"/>
        </w:rPr>
        <w:t>: previne qu</w:t>
      </w:r>
      <w:r>
        <w:rPr>
          <w:rFonts w:ascii="Times New Roman" w:eastAsia="Times New Roman" w:hAnsi="Times New Roman" w:cs="Times New Roman"/>
        </w:rPr>
        <w:t>e o devedor se utilize do direito à proteção de dados para se esquivar do pagamento de dívidas.</w:t>
      </w:r>
    </w:p>
    <w:p w14:paraId="00000181" w14:textId="77777777" w:rsidR="00030E2B" w:rsidRDefault="00030E2B">
      <w:pPr>
        <w:spacing w:line="360" w:lineRule="auto"/>
        <w:ind w:firstLine="709"/>
        <w:jc w:val="both"/>
        <w:rPr>
          <w:rFonts w:ascii="Times New Roman" w:eastAsia="Times New Roman" w:hAnsi="Times New Roman" w:cs="Times New Roman"/>
        </w:rPr>
      </w:pPr>
    </w:p>
    <w:p w14:paraId="00000182" w14:textId="77777777" w:rsidR="00030E2B" w:rsidRDefault="00030E2B">
      <w:pPr>
        <w:spacing w:line="360" w:lineRule="auto"/>
        <w:ind w:firstLine="709"/>
        <w:jc w:val="both"/>
        <w:rPr>
          <w:rFonts w:ascii="Times New Roman" w:eastAsia="Times New Roman" w:hAnsi="Times New Roman" w:cs="Times New Roman"/>
        </w:rPr>
      </w:pPr>
    </w:p>
    <w:p w14:paraId="00000183" w14:textId="77777777" w:rsidR="00030E2B" w:rsidRDefault="00D176EA">
      <w:pPr>
        <w:spacing w:line="360" w:lineRule="auto"/>
        <w:jc w:val="both"/>
        <w:rPr>
          <w:rFonts w:ascii="Times New Roman" w:eastAsia="Times New Roman" w:hAnsi="Times New Roman" w:cs="Times New Roman"/>
        </w:rPr>
      </w:pPr>
      <w:r>
        <w:rPr>
          <w:rFonts w:ascii="Times New Roman" w:eastAsia="Times New Roman" w:hAnsi="Times New Roman" w:cs="Times New Roman"/>
          <w:b/>
        </w:rPr>
        <w:t>2.5 Trabalhos Relacionados</w:t>
      </w:r>
    </w:p>
    <w:p w14:paraId="00000184"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Uma técnica de micro-dados conhecida como K-Anonimização foi desenvolvida por (SWEENEY, 2002), onde uma estrutura é construída com </w:t>
      </w:r>
      <w:r>
        <w:rPr>
          <w:rFonts w:ascii="Times New Roman" w:eastAsia="Times New Roman" w:hAnsi="Times New Roman" w:cs="Times New Roman"/>
        </w:rPr>
        <w:t>dados de uma pessoa de forma que produza novos dados que os originais não sejam identificados, permitindo que continuem sendo utilizados, substituindo dados por algum caractere ou generalizando valores individuais por categorias definidas.</w:t>
      </w:r>
    </w:p>
    <w:p w14:paraId="00000185"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[Dwork et al. 20</w:t>
      </w:r>
      <w:r>
        <w:rPr>
          <w:rFonts w:ascii="Times New Roman" w:eastAsia="Times New Roman" w:hAnsi="Times New Roman" w:cs="Times New Roman"/>
        </w:rPr>
        <w:t>14] propôs uma técnica que consiste em adicionar ruídos aos dados de forma que eles possam ser menos identificáveis e ainda utilizáveis, chamada Privacidade Diferencial. Para certos contextos, onde há lacunas que podem ser exploradas para fazer valer a lei</w:t>
      </w:r>
      <w:r>
        <w:rPr>
          <w:rFonts w:ascii="Times New Roman" w:eastAsia="Times New Roman" w:hAnsi="Times New Roman" w:cs="Times New Roman"/>
        </w:rPr>
        <w:t xml:space="preserve"> e ainda manter a integridade de alguns dados, ela pode ser útil para mascarar alguns dados para um tipo de busca, e estar íntegro para outro.</w:t>
      </w:r>
    </w:p>
    <w:p w14:paraId="00000186"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Celidonio, Neves e Doná (2020) se basearam na ISO/IEC 27701/2019 para estabelecer uma comissão do SGPI aos princi</w:t>
      </w:r>
      <w:r>
        <w:rPr>
          <w:rFonts w:ascii="Times New Roman" w:eastAsia="Times New Roman" w:hAnsi="Times New Roman" w:cs="Times New Roman"/>
        </w:rPr>
        <w:t xml:space="preserve">pais stakeholders da organização; executar o </w:t>
      </w:r>
      <w:r>
        <w:rPr>
          <w:rFonts w:ascii="Times New Roman" w:eastAsia="Times New Roman" w:hAnsi="Times New Roman" w:cs="Times New Roman"/>
          <w:i/>
        </w:rPr>
        <w:t xml:space="preserve">gap analysis </w:t>
      </w:r>
      <w:r>
        <w:rPr>
          <w:rFonts w:ascii="Times New Roman" w:eastAsia="Times New Roman" w:hAnsi="Times New Roman" w:cs="Times New Roman"/>
        </w:rPr>
        <w:t xml:space="preserve">completo do ambiente, que consiste em um método de avaliação do desempenho de uma unidade de negócios para determinar se os requisitos ou objetivos de negócios estão sendo </w:t>
      </w:r>
      <w:r>
        <w:rPr>
          <w:rFonts w:ascii="Times New Roman" w:eastAsia="Times New Roman" w:hAnsi="Times New Roman" w:cs="Times New Roman"/>
        </w:rPr>
        <w:lastRenderedPageBreak/>
        <w:t>atendidos e, se não, quais</w:t>
      </w:r>
      <w:r>
        <w:rPr>
          <w:rFonts w:ascii="Times New Roman" w:eastAsia="Times New Roman" w:hAnsi="Times New Roman" w:cs="Times New Roman"/>
        </w:rPr>
        <w:t xml:space="preserve"> medidas devem ser tomadas para atendê-los, considerando aspectos técnicos e jurídicos; preparar, qualificar e envolver toda a equipe para a adequação à nova legislação; implementar correções necessárias considerando pessoas, processos e produtos da Govern</w:t>
      </w:r>
      <w:r>
        <w:rPr>
          <w:rFonts w:ascii="Times New Roman" w:eastAsia="Times New Roman" w:hAnsi="Times New Roman" w:cs="Times New Roman"/>
        </w:rPr>
        <w:t>ança de TI.</w:t>
      </w:r>
    </w:p>
    <w:p w14:paraId="00000187"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No  trabalho  de  </w:t>
      </w:r>
      <w:sdt>
        <w:sdtPr>
          <w:tag w:val="goog_rdk_0"/>
          <w:id w:val="548884633"/>
        </w:sdtPr>
        <w:sdtEndPr/>
        <w:sdtContent>
          <w:commentRangeStart w:id="0"/>
        </w:sdtContent>
      </w:sdt>
      <w:r>
        <w:rPr>
          <w:rFonts w:ascii="Times New Roman" w:eastAsia="Times New Roman" w:hAnsi="Times New Roman" w:cs="Times New Roman"/>
        </w:rPr>
        <w:t>[Liao et al. 2017]</w:t>
      </w:r>
      <w:commentRangeEnd w:id="0"/>
      <w:r>
        <w:commentReference w:id="0"/>
      </w:r>
      <w:r>
        <w:rPr>
          <w:rFonts w:ascii="Times New Roman" w:eastAsia="Times New Roman" w:hAnsi="Times New Roman" w:cs="Times New Roman"/>
        </w:rPr>
        <w:t xml:space="preserve"> é possível preservar  a  privacidade  da  localização para  uma única  consulta e  a privacidade  da  trajetória  para  consultas  contínuas, usando um algoritmo  baseado  na  técnica  de </w:t>
      </w:r>
      <w:r>
        <w:rPr>
          <w:rFonts w:ascii="Times New Roman" w:eastAsia="Times New Roman" w:hAnsi="Times New Roman" w:cs="Times New Roman"/>
          <w:i/>
        </w:rPr>
        <w:t>k-anonymity</w:t>
      </w:r>
      <w:r>
        <w:rPr>
          <w:rFonts w:ascii="Times New Roman" w:eastAsia="Times New Roman" w:hAnsi="Times New Roman" w:cs="Times New Roman"/>
        </w:rPr>
        <w:t xml:space="preserve"> pa</w:t>
      </w:r>
      <w:r>
        <w:rPr>
          <w:rFonts w:ascii="Times New Roman" w:eastAsia="Times New Roman" w:hAnsi="Times New Roman" w:cs="Times New Roman"/>
        </w:rPr>
        <w:t>ra  proteger  a  privacidade da trajetória do usuário em serviços baseados em localização.</w:t>
      </w:r>
    </w:p>
    <w:p w14:paraId="00000188"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[Agostinelli et al., 2019] afirmou que para garantir a aplicabilidade do GPDR, as empresas precisam repensar sua notação de modelagem de processos de negócios (BPMN)</w:t>
      </w:r>
      <w:r>
        <w:rPr>
          <w:rFonts w:ascii="Times New Roman" w:eastAsia="Times New Roman" w:hAnsi="Times New Roman" w:cs="Times New Roman"/>
        </w:rPr>
        <w:t xml:space="preserve"> e como gerenciam os dados pessoais dos usuários dentro do negócio. O autor utilizou o BPMN em uma empresa do setor de telefonia, com o objetivo de aplicar o GPDR para garantir a privacidade dos dados dos usuários, no processo de credenciamento de novos us</w:t>
      </w:r>
      <w:r>
        <w:rPr>
          <w:rFonts w:ascii="Times New Roman" w:eastAsia="Times New Roman" w:hAnsi="Times New Roman" w:cs="Times New Roman"/>
        </w:rPr>
        <w:t>uários e a responsabilidade dos controladores de dados sobre o processo. Para garantir que não haja violação do princípio de privacidade de dados, o autor propôs que contramedidas ad hoc sejam implementadas durante a etapa de automação do BPMN de forma pre</w:t>
      </w:r>
      <w:r>
        <w:rPr>
          <w:rFonts w:ascii="Times New Roman" w:eastAsia="Times New Roman" w:hAnsi="Times New Roman" w:cs="Times New Roman"/>
        </w:rPr>
        <w:t>ventiva.</w:t>
      </w:r>
    </w:p>
    <w:p w14:paraId="00000189"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Além disso, concluiu que o desenho da modelagem de processos é importante para a implementação bem-sucedida da lei de privacidade de dados. Na análise, levantou os pontos críticos do GDPR em relação às restrições de privacidade e propôs um conjunt</w:t>
      </w:r>
      <w:r>
        <w:rPr>
          <w:rFonts w:ascii="Times New Roman" w:eastAsia="Times New Roman" w:hAnsi="Times New Roman" w:cs="Times New Roman"/>
        </w:rPr>
        <w:t>o de padrões de design para capturar e integrar essas restrições nos modelos representados no BPMN.</w:t>
      </w:r>
    </w:p>
    <w:p w14:paraId="0000018A" w14:textId="77777777" w:rsidR="00030E2B" w:rsidRDefault="00030E2B">
      <w:pPr>
        <w:spacing w:line="360" w:lineRule="auto"/>
        <w:ind w:firstLine="709"/>
        <w:jc w:val="both"/>
        <w:rPr>
          <w:rFonts w:ascii="Times New Roman" w:eastAsia="Times New Roman" w:hAnsi="Times New Roman" w:cs="Times New Roman"/>
        </w:rPr>
      </w:pPr>
    </w:p>
    <w:p w14:paraId="0000018B" w14:textId="77777777" w:rsidR="00030E2B" w:rsidRDefault="00030E2B">
      <w:pPr>
        <w:spacing w:line="360" w:lineRule="auto"/>
        <w:ind w:firstLine="709"/>
        <w:jc w:val="both"/>
        <w:rPr>
          <w:rFonts w:ascii="Times New Roman" w:eastAsia="Times New Roman" w:hAnsi="Times New Roman" w:cs="Times New Roman"/>
        </w:rPr>
      </w:pPr>
    </w:p>
    <w:p w14:paraId="0000018C" w14:textId="77777777" w:rsidR="00030E2B" w:rsidRDefault="00030E2B">
      <w:pPr>
        <w:spacing w:line="360" w:lineRule="auto"/>
        <w:ind w:firstLine="709"/>
        <w:jc w:val="both"/>
        <w:rPr>
          <w:rFonts w:ascii="Times New Roman" w:eastAsia="Times New Roman" w:hAnsi="Times New Roman" w:cs="Times New Roman"/>
        </w:rPr>
      </w:pPr>
    </w:p>
    <w:p w14:paraId="0000018D" w14:textId="77777777" w:rsidR="00030E2B" w:rsidRDefault="00030E2B">
      <w:pPr>
        <w:spacing w:line="360" w:lineRule="auto"/>
        <w:jc w:val="both"/>
        <w:rPr>
          <w:rFonts w:ascii="Times New Roman" w:eastAsia="Times New Roman" w:hAnsi="Times New Roman" w:cs="Times New Roman"/>
        </w:rPr>
      </w:pPr>
    </w:p>
    <w:p w14:paraId="0000018E" w14:textId="77777777" w:rsidR="00030E2B" w:rsidRDefault="00030E2B">
      <w:pPr>
        <w:spacing w:line="360" w:lineRule="auto"/>
        <w:jc w:val="both"/>
        <w:rPr>
          <w:rFonts w:ascii="Times New Roman" w:eastAsia="Times New Roman" w:hAnsi="Times New Roman" w:cs="Times New Roman"/>
        </w:rPr>
      </w:pPr>
    </w:p>
    <w:p w14:paraId="0000018F" w14:textId="77777777" w:rsidR="00030E2B" w:rsidRDefault="00030E2B">
      <w:pPr>
        <w:spacing w:line="360" w:lineRule="auto"/>
        <w:jc w:val="both"/>
        <w:rPr>
          <w:rFonts w:ascii="Times New Roman" w:eastAsia="Times New Roman" w:hAnsi="Times New Roman" w:cs="Times New Roman"/>
        </w:rPr>
      </w:pPr>
    </w:p>
    <w:p w14:paraId="00000190" w14:textId="77777777" w:rsidR="00030E2B" w:rsidRDefault="00030E2B">
      <w:pPr>
        <w:spacing w:line="360" w:lineRule="auto"/>
        <w:jc w:val="both"/>
        <w:rPr>
          <w:rFonts w:ascii="Times New Roman" w:eastAsia="Times New Roman" w:hAnsi="Times New Roman" w:cs="Times New Roman"/>
        </w:rPr>
      </w:pPr>
    </w:p>
    <w:p w14:paraId="00000191" w14:textId="77777777" w:rsidR="00030E2B" w:rsidRDefault="00030E2B">
      <w:pPr>
        <w:spacing w:line="360" w:lineRule="auto"/>
        <w:jc w:val="both"/>
        <w:rPr>
          <w:rFonts w:ascii="Times New Roman" w:eastAsia="Times New Roman" w:hAnsi="Times New Roman" w:cs="Times New Roman"/>
        </w:rPr>
      </w:pPr>
    </w:p>
    <w:p w14:paraId="00000192" w14:textId="77777777" w:rsidR="00030E2B" w:rsidRDefault="00030E2B">
      <w:pPr>
        <w:spacing w:line="360" w:lineRule="auto"/>
        <w:jc w:val="both"/>
        <w:rPr>
          <w:rFonts w:ascii="Times New Roman" w:eastAsia="Times New Roman" w:hAnsi="Times New Roman" w:cs="Times New Roman"/>
        </w:rPr>
      </w:pPr>
    </w:p>
    <w:p w14:paraId="00000193" w14:textId="77777777" w:rsidR="00030E2B" w:rsidRDefault="00D176EA">
      <w:pPr>
        <w:spacing w:after="200" w:line="276" w:lineRule="auto"/>
        <w:rPr>
          <w:rFonts w:ascii="Times New Roman" w:eastAsia="Times New Roman" w:hAnsi="Times New Roman" w:cs="Times New Roman"/>
        </w:rPr>
      </w:pPr>
      <w:r>
        <w:br w:type="page"/>
      </w:r>
    </w:p>
    <w:p w14:paraId="00000194" w14:textId="77777777" w:rsidR="00030E2B" w:rsidRDefault="00030E2B">
      <w:pPr>
        <w:spacing w:after="200" w:line="276" w:lineRule="auto"/>
        <w:rPr>
          <w:rFonts w:ascii="Times New Roman" w:eastAsia="Times New Roman" w:hAnsi="Times New Roman" w:cs="Times New Roman"/>
        </w:rPr>
      </w:pPr>
    </w:p>
    <w:p w14:paraId="00000195" w14:textId="77777777" w:rsidR="00030E2B" w:rsidRDefault="00D176EA">
      <w:pPr>
        <w:spacing w:after="20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 PROBLEMA</w:t>
      </w:r>
    </w:p>
    <w:p w14:paraId="00000196"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A princípio, a lei trouxe um dilema: abrir mão de dados que potencialmente poderiam ser explorados para fins comerciais em um momento onde o banco havia acabado de alcançar um nível tecnológico desejado para extrair algo deles. Isso implicaria que a instit</w:t>
      </w:r>
      <w:r>
        <w:rPr>
          <w:rFonts w:ascii="Times New Roman" w:eastAsia="Times New Roman" w:hAnsi="Times New Roman" w:cs="Times New Roman"/>
        </w:rPr>
        <w:t>uição agora deveria desviar esforço, tempo e capital em uma implementação que mudaria muitos de seus negócios.</w:t>
      </w:r>
    </w:p>
    <w:p w14:paraId="00000197" w14:textId="77777777" w:rsidR="00030E2B" w:rsidRDefault="00D176EA">
      <w:pPr>
        <w:spacing w:line="360" w:lineRule="auto"/>
        <w:ind w:firstLine="709"/>
        <w:jc w:val="both"/>
        <w:rPr>
          <w:rFonts w:ascii="Times New Roman" w:eastAsia="Times New Roman" w:hAnsi="Times New Roman" w:cs="Times New Roman"/>
        </w:rPr>
      </w:pPr>
      <w:sdt>
        <w:sdtPr>
          <w:tag w:val="goog_rdk_1"/>
          <w:id w:val="-339547038"/>
        </w:sdtPr>
        <w:sdtEndPr/>
        <w:sdtContent>
          <w:commentRangeStart w:id="1"/>
        </w:sdtContent>
      </w:sdt>
      <w:r>
        <w:rPr>
          <w:rFonts w:ascii="Times New Roman" w:eastAsia="Times New Roman" w:hAnsi="Times New Roman" w:cs="Times New Roman"/>
        </w:rPr>
        <w:t>Houve insistência em seguir planos arquiteturais que escondam os dados ao invés de anonimizá-los, seja separando as bases ou filtrando a exposi</w:t>
      </w:r>
      <w:r>
        <w:rPr>
          <w:rFonts w:ascii="Times New Roman" w:eastAsia="Times New Roman" w:hAnsi="Times New Roman" w:cs="Times New Roman"/>
        </w:rPr>
        <w:t>ção deles a partir de um critério.</w:t>
      </w:r>
      <w:commentRangeEnd w:id="1"/>
      <w:r>
        <w:commentReference w:id="1"/>
      </w:r>
      <w:r>
        <w:rPr>
          <w:rFonts w:ascii="Times New Roman" w:eastAsia="Times New Roman" w:hAnsi="Times New Roman" w:cs="Times New Roman"/>
        </w:rPr>
        <w:t xml:space="preserve"> Poucos foram os esforços para de fato entender os critérios da lei e analisar o cenário após a anonimização dos dados.</w:t>
      </w:r>
    </w:p>
    <w:p w14:paraId="00000198" w14:textId="77777777" w:rsidR="00030E2B" w:rsidRDefault="00D176EA">
      <w:pPr>
        <w:spacing w:line="360" w:lineRule="auto"/>
        <w:ind w:firstLine="709"/>
        <w:jc w:val="both"/>
        <w:rPr>
          <w:rFonts w:ascii="Times New Roman" w:eastAsia="Times New Roman" w:hAnsi="Times New Roman" w:cs="Times New Roman"/>
        </w:rPr>
      </w:pPr>
      <w:sdt>
        <w:sdtPr>
          <w:tag w:val="goog_rdk_2"/>
          <w:id w:val="-1464334122"/>
        </w:sdtPr>
        <w:sdtEndPr/>
        <w:sdtContent>
          <w:commentRangeStart w:id="2"/>
        </w:sdtContent>
      </w:sdt>
      <w:r>
        <w:rPr>
          <w:rFonts w:ascii="Times New Roman" w:eastAsia="Times New Roman" w:hAnsi="Times New Roman" w:cs="Times New Roman"/>
        </w:rPr>
        <w:t>Técnicas de Big Data e análises de grandes volumes de dados ainda eram bem recentes no banco, e p</w:t>
      </w:r>
      <w:r>
        <w:rPr>
          <w:rFonts w:ascii="Times New Roman" w:eastAsia="Times New Roman" w:hAnsi="Times New Roman" w:cs="Times New Roman"/>
        </w:rPr>
        <w:t>oucas áreas trabalhavam com eles fora dos mainframes. Anonimizar dentro deles era impensado, pois eles são ótimos com processamentos de números, e não com análises de critérios, vínculos e avaliações de estado.</w:t>
      </w:r>
      <w:commentRangeEnd w:id="2"/>
      <w:r>
        <w:commentReference w:id="2"/>
      </w:r>
    </w:p>
    <w:p w14:paraId="00000199" w14:textId="77777777" w:rsidR="00030E2B" w:rsidRDefault="00D176EA">
      <w:pPr>
        <w:spacing w:line="360" w:lineRule="auto"/>
        <w:ind w:firstLine="709"/>
        <w:jc w:val="both"/>
        <w:rPr>
          <w:rFonts w:ascii="Times New Roman" w:eastAsia="Times New Roman" w:hAnsi="Times New Roman" w:cs="Times New Roman"/>
          <w:sz w:val="32"/>
          <w:szCs w:val="32"/>
        </w:rPr>
      </w:pPr>
      <w:sdt>
        <w:sdtPr>
          <w:tag w:val="goog_rdk_3"/>
          <w:id w:val="1333563988"/>
        </w:sdtPr>
        <w:sdtEndPr/>
        <w:sdtContent>
          <w:commentRangeStart w:id="3"/>
        </w:sdtContent>
      </w:sdt>
      <w:r>
        <w:rPr>
          <w:rFonts w:ascii="Times New Roman" w:eastAsia="Times New Roman" w:hAnsi="Times New Roman" w:cs="Times New Roman"/>
        </w:rPr>
        <w:t>O banco precisaria dar um salto tecnológ</w:t>
      </w:r>
      <w:r>
        <w:rPr>
          <w:rFonts w:ascii="Times New Roman" w:eastAsia="Times New Roman" w:hAnsi="Times New Roman" w:cs="Times New Roman"/>
        </w:rPr>
        <w:t>ico em uma direção oposta a seus interesses e pagar caro por isso.</w:t>
      </w:r>
      <w:commentRangeEnd w:id="3"/>
      <w:r>
        <w:commentReference w:id="3"/>
      </w:r>
      <w:r>
        <w:rPr>
          <w:rFonts w:ascii="Times New Roman" w:eastAsia="Times New Roman" w:hAnsi="Times New Roman" w:cs="Times New Roman"/>
        </w:rPr>
        <w:t xml:space="preserve"> A solução encontrada foi formar um time dedicado para avaliar possíveis alternativas, explicando para as áreas que detêm os dados como seriam afetadas e negociar uma forma de cooperação.</w:t>
      </w:r>
    </w:p>
    <w:p w14:paraId="0000019A" w14:textId="77777777" w:rsidR="00030E2B" w:rsidRDefault="00030E2B">
      <w:pPr>
        <w:spacing w:after="200" w:line="360" w:lineRule="auto"/>
        <w:rPr>
          <w:rFonts w:ascii="Times New Roman" w:eastAsia="Times New Roman" w:hAnsi="Times New Roman" w:cs="Times New Roman"/>
          <w:sz w:val="32"/>
          <w:szCs w:val="32"/>
        </w:rPr>
      </w:pPr>
    </w:p>
    <w:p w14:paraId="0000019B" w14:textId="77777777" w:rsidR="00030E2B" w:rsidRDefault="00D176EA">
      <w:pPr>
        <w:spacing w:after="20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4 METODOLOGIA</w:t>
      </w:r>
    </w:p>
    <w:p w14:paraId="0000019C"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Para dar um senso de evolução, faremos uma análise inicial do contexto tecnológico e organizacional de umas das áreas mais lucrativas dentro do banco: área de investimentos. Nela os clientes aderem ao que o banco chama de “produtos”, realiz</w:t>
      </w:r>
      <w:r>
        <w:rPr>
          <w:rFonts w:ascii="Times New Roman" w:eastAsia="Times New Roman" w:hAnsi="Times New Roman" w:cs="Times New Roman"/>
        </w:rPr>
        <w:t>am uma contratação e o dinheiro da “compra” se torna um ativo dentro do banco, seguindo</w:t>
      </w:r>
      <w:sdt>
        <w:sdtPr>
          <w:tag w:val="goog_rdk_4"/>
          <w:id w:val="927775464"/>
        </w:sdtPr>
        <w:sdtEndPr/>
        <w:sdtContent>
          <w:del w:id="4" w:author="Cláudio Fabiano Motta Toledo" w:date="2022-04-30T13:51:00Z">
            <w:r>
              <w:rPr>
                <w:rFonts w:ascii="Times New Roman" w:eastAsia="Times New Roman" w:hAnsi="Times New Roman" w:cs="Times New Roman"/>
              </w:rPr>
              <w:delText>|</w:delText>
            </w:r>
          </w:del>
        </w:sdtContent>
      </w:sdt>
      <w:r>
        <w:rPr>
          <w:rFonts w:ascii="Times New Roman" w:eastAsia="Times New Roman" w:hAnsi="Times New Roman" w:cs="Times New Roman"/>
        </w:rPr>
        <w:t xml:space="preserve"> um fluxo de interesse dentro do que seria “rentável” do ponto de vista da área de negócio</w:t>
      </w:r>
      <w:sdt>
        <w:sdtPr>
          <w:tag w:val="goog_rdk_5"/>
          <w:id w:val="-1421486953"/>
        </w:sdtPr>
        <w:sdtEndPr/>
        <w:sdtContent>
          <w:ins w:id="5" w:author="Cláudio Fabiano Motta Toledo" w:date="2022-04-30T13:52:00Z">
            <w:r>
              <w:rPr>
                <w:rFonts w:ascii="Times New Roman" w:eastAsia="Times New Roman" w:hAnsi="Times New Roman" w:cs="Times New Roman"/>
              </w:rPr>
              <w:t>.</w:t>
            </w:r>
          </w:ins>
        </w:sdtContent>
      </w:sdt>
      <w:sdt>
        <w:sdtPr>
          <w:tag w:val="goog_rdk_6"/>
          <w:id w:val="158588558"/>
        </w:sdtPr>
        <w:sdtEndPr/>
        <w:sdtContent>
          <w:del w:id="6" w:author="Cláudio Fabiano Motta Toledo" w:date="2022-04-30T13:52:00Z">
            <w:r>
              <w:rPr>
                <w:rFonts w:ascii="Times New Roman" w:eastAsia="Times New Roman" w:hAnsi="Times New Roman" w:cs="Times New Roman"/>
              </w:rPr>
              <w:delText>,</w:delText>
            </w:r>
          </w:del>
        </w:sdtContent>
      </w:sdt>
      <w:r>
        <w:rPr>
          <w:rFonts w:ascii="Times New Roman" w:eastAsia="Times New Roman" w:hAnsi="Times New Roman" w:cs="Times New Roman"/>
        </w:rPr>
        <w:t xml:space="preserve"> Isso leva a se atingir um valor de rendimento que faça sentido para o</w:t>
      </w:r>
      <w:r>
        <w:rPr>
          <w:rFonts w:ascii="Times New Roman" w:eastAsia="Times New Roman" w:hAnsi="Times New Roman" w:cs="Times New Roman"/>
        </w:rPr>
        <w:t xml:space="preserve"> contratante e para o próprio banco, que ganha um valor de comissão por cada ganho que o cliente receba.</w:t>
      </w:r>
    </w:p>
    <w:p w14:paraId="0000019D"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Do ponto de vista tecnológico, aquele “número” que representa o valor investido passa por uma série de “análises de encaixe”. Para isso, o sistema defi</w:t>
      </w:r>
      <w:r>
        <w:rPr>
          <w:rFonts w:ascii="Times New Roman" w:eastAsia="Times New Roman" w:hAnsi="Times New Roman" w:cs="Times New Roman"/>
        </w:rPr>
        <w:t xml:space="preserve">ne, baseado em históricos, regras e padrões, qual seria o melhor lugar para somar aquele valor de forma que o montante </w:t>
      </w:r>
      <w:r>
        <w:rPr>
          <w:rFonts w:ascii="Times New Roman" w:eastAsia="Times New Roman" w:hAnsi="Times New Roman" w:cs="Times New Roman"/>
        </w:rPr>
        <w:lastRenderedPageBreak/>
        <w:t xml:space="preserve">atual se torne ainda maior após um ou mais dias de processamentos relacionais, entre movimentações de números e diferentes origens. </w:t>
      </w:r>
    </w:p>
    <w:p w14:paraId="0000019E"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Para</w:t>
      </w:r>
      <w:r>
        <w:rPr>
          <w:rFonts w:ascii="Times New Roman" w:eastAsia="Times New Roman" w:hAnsi="Times New Roman" w:cs="Times New Roman"/>
        </w:rPr>
        <w:t xml:space="preserve"> o sistema, não importa se uma empresa faliu ou se obteve um grande sucesso no fim do dia. O sistema apenas avalia os históricos de dinheiro que entrou e dinheiro que saiu; origem com número maior, origem com número menor. Entretanto, para que seja resumid</w:t>
      </w:r>
      <w:r>
        <w:rPr>
          <w:rFonts w:ascii="Times New Roman" w:eastAsia="Times New Roman" w:hAnsi="Times New Roman" w:cs="Times New Roman"/>
        </w:rPr>
        <w:t>o dessa forma simplista, uma construção altamente complexa de regras foi feita. Os dados são organizados de forma que esse entendimento por parte do sistema, que “apenas” processa as regras, possa fazer isso da forma mais rápida e precisa que puder.</w:t>
      </w:r>
    </w:p>
    <w:p w14:paraId="0000019F"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No con</w:t>
      </w:r>
      <w:r>
        <w:rPr>
          <w:rFonts w:ascii="Times New Roman" w:eastAsia="Times New Roman" w:hAnsi="Times New Roman" w:cs="Times New Roman"/>
        </w:rPr>
        <w:t>texto de análise, a inserção de dados era feita via terminais de atendimento, onde um gerente preenche a tela com alguns valores, escolhe as opções de produto e valores de investimento. Esses dados trafegam de maneira segura via micro serviços até uma base</w:t>
      </w:r>
      <w:r>
        <w:rPr>
          <w:rFonts w:ascii="Times New Roman" w:eastAsia="Times New Roman" w:hAnsi="Times New Roman" w:cs="Times New Roman"/>
        </w:rPr>
        <w:t xml:space="preserve"> de dados Oracle na plataforma como serviço do banco (PAAS). Ao anoitecer, quando essas bases de dados não serão mais “escritas”, um outro sistema, um “robô”, faz as leituras dessas bases, coloca em um diretório “neutro”, onde outro robô lê e transfere par</w:t>
      </w:r>
      <w:r>
        <w:rPr>
          <w:rFonts w:ascii="Times New Roman" w:eastAsia="Times New Roman" w:hAnsi="Times New Roman" w:cs="Times New Roman"/>
        </w:rPr>
        <w:t>a uma linguagem e formato que faça sentido para os mainframes processarem juntamente com dados já presentes.</w:t>
      </w:r>
    </w:p>
    <w:p w14:paraId="000001A0"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Nessa época, em meados de dezembro de 2019, essa arquitetura ainda predominava no banco com pequenas iniciativas de usar técnicas que permitissem a</w:t>
      </w:r>
      <w:r>
        <w:rPr>
          <w:rFonts w:ascii="Times New Roman" w:eastAsia="Times New Roman" w:hAnsi="Times New Roman" w:cs="Times New Roman"/>
        </w:rPr>
        <w:t>tualizações dos dados registrados e processadas em tempo real. Tais iniciativas aconteciam de forma bem discreta e experimental, com 1\10 dos times focado em elaborar essas propostas e mostrar resultados, enquanto outros times cuidavam de colocar mais regr</w:t>
      </w:r>
      <w:r>
        <w:rPr>
          <w:rFonts w:ascii="Times New Roman" w:eastAsia="Times New Roman" w:hAnsi="Times New Roman" w:cs="Times New Roman"/>
        </w:rPr>
        <w:t>as, novos produtos e atender a área de negócios, corrigir bugs e ampliar o sistema.</w:t>
      </w:r>
    </w:p>
    <w:p w14:paraId="000001A1" w14:textId="77777777" w:rsidR="00030E2B" w:rsidRDefault="00030E2B">
      <w:pPr>
        <w:spacing w:line="360" w:lineRule="auto"/>
        <w:ind w:firstLine="709"/>
        <w:jc w:val="both"/>
        <w:rPr>
          <w:rFonts w:ascii="Times New Roman" w:eastAsia="Times New Roman" w:hAnsi="Times New Roman" w:cs="Times New Roman"/>
        </w:rPr>
      </w:pPr>
    </w:p>
    <w:p w14:paraId="000001A2" w14:textId="77777777" w:rsidR="00030E2B" w:rsidRDefault="00D176EA">
      <w:pPr>
        <w:spacing w:line="360" w:lineRule="auto"/>
        <w:ind w:left="-708" w:firstLine="705"/>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9561541" wp14:editId="367A26FF">
            <wp:extent cx="5759775" cy="224790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759775" cy="2247900"/>
                    </a:xfrm>
                    <a:prstGeom prst="rect">
                      <a:avLst/>
                    </a:prstGeom>
                    <a:ln/>
                  </pic:spPr>
                </pic:pic>
              </a:graphicData>
            </a:graphic>
          </wp:inline>
        </w:drawing>
      </w:r>
    </w:p>
    <w:p w14:paraId="000001A3" w14:textId="77777777" w:rsidR="00030E2B" w:rsidRDefault="00030E2B">
      <w:pPr>
        <w:spacing w:line="360" w:lineRule="auto"/>
        <w:ind w:left="-708" w:firstLine="705"/>
        <w:jc w:val="both"/>
        <w:rPr>
          <w:rFonts w:ascii="Times New Roman" w:eastAsia="Times New Roman" w:hAnsi="Times New Roman" w:cs="Times New Roman"/>
        </w:rPr>
      </w:pPr>
    </w:p>
    <w:p w14:paraId="000001A4" w14:textId="77777777" w:rsidR="00030E2B" w:rsidRDefault="00D176EA">
      <w:pPr>
        <w:spacing w:line="360" w:lineRule="auto"/>
        <w:ind w:firstLine="705"/>
        <w:jc w:val="center"/>
        <w:rPr>
          <w:rFonts w:ascii="Times New Roman" w:eastAsia="Times New Roman" w:hAnsi="Times New Roman" w:cs="Times New Roman"/>
        </w:rPr>
      </w:pPr>
      <w:r>
        <w:rPr>
          <w:rFonts w:ascii="Times New Roman" w:eastAsia="Times New Roman" w:hAnsi="Times New Roman" w:cs="Times New Roman"/>
        </w:rPr>
        <w:t>Figura 1 -</w:t>
      </w:r>
      <w:sdt>
        <w:sdtPr>
          <w:tag w:val="goog_rdk_7"/>
          <w:id w:val="1496073480"/>
        </w:sdtPr>
        <w:sdtEndPr/>
        <w:sdtContent>
          <w:commentRangeStart w:id="7"/>
        </w:sdtContent>
      </w:sdt>
      <w:r>
        <w:rPr>
          <w:rFonts w:ascii="Times New Roman" w:eastAsia="Times New Roman" w:hAnsi="Times New Roman" w:cs="Times New Roman"/>
        </w:rPr>
        <w:t xml:space="preserve"> Representação da arquitetura de extração de dados da instituição / FONTE: Macro Arquitetura de Solução (Cabral, Thiago, 2019) </w:t>
      </w:r>
      <w:commentRangeEnd w:id="7"/>
      <w:r>
        <w:commentReference w:id="7"/>
      </w:r>
    </w:p>
    <w:p w14:paraId="000001A5"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lastRenderedPageBreak/>
        <w:t xml:space="preserve">Em janeiro de 2020, quando a sigla LPD foi criada no banco e todas as áreas foram avisadas de que um </w:t>
      </w:r>
      <w:sdt>
        <w:sdtPr>
          <w:tag w:val="goog_rdk_8"/>
          <w:id w:val="-457341086"/>
        </w:sdtPr>
        <w:sdtEndPr/>
        <w:sdtContent>
          <w:commentRangeStart w:id="8"/>
        </w:sdtContent>
      </w:sdt>
      <w:r>
        <w:rPr>
          <w:rFonts w:ascii="Times New Roman" w:eastAsia="Times New Roman" w:hAnsi="Times New Roman" w:cs="Times New Roman"/>
          <w:i/>
        </w:rPr>
        <w:t>Minimum Viable Product</w:t>
      </w:r>
      <w:r>
        <w:rPr>
          <w:rFonts w:ascii="Times New Roman" w:eastAsia="Times New Roman" w:hAnsi="Times New Roman" w:cs="Times New Roman"/>
        </w:rPr>
        <w:t xml:space="preserve"> (MVP) seria entregu</w:t>
      </w:r>
      <w:commentRangeEnd w:id="8"/>
      <w:r>
        <w:commentReference w:id="8"/>
      </w:r>
      <w:r>
        <w:rPr>
          <w:rFonts w:ascii="Times New Roman" w:eastAsia="Times New Roman" w:hAnsi="Times New Roman" w:cs="Times New Roman"/>
        </w:rPr>
        <w:t>e. O MVP seria finalizado até a data prevista para entrada em vigor da lei geral de proteção de dados, 18 de agosto de 2020. Essa decisão trouxe inúmeros questionamentos, reuniões, palestras, apresentações de propostas e mudanças arquiteturais para todas a</w:t>
      </w:r>
      <w:r>
        <w:rPr>
          <w:rFonts w:ascii="Times New Roman" w:eastAsia="Times New Roman" w:hAnsi="Times New Roman" w:cs="Times New Roman"/>
        </w:rPr>
        <w:t>s áreas do banco, que até então trabalhavam isoladas.</w:t>
      </w:r>
    </w:p>
    <w:p w14:paraId="000001A6"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Áreas que trabalham com dados sensíveis de clientes foram avisadas que precisam dispor desses dados para análise sistêmica da sigla LPD, bem como informações atreladas como produtos contratados, ordens </w:t>
      </w:r>
      <w:r>
        <w:rPr>
          <w:rFonts w:ascii="Times New Roman" w:eastAsia="Times New Roman" w:hAnsi="Times New Roman" w:cs="Times New Roman"/>
        </w:rPr>
        <w:t>judiciais e outras informações que pudessem sustentar um legítimo interesse.</w:t>
      </w:r>
    </w:p>
    <w:p w14:paraId="000001A7"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A discussão se estendeu, inúmeras discordâncias, conflito de interesses pela falta de entendimento do que seria a lei, se a multa de fato se aplicaria, se ao invés de anonimizar, </w:t>
      </w:r>
      <w:r>
        <w:rPr>
          <w:rFonts w:ascii="Times New Roman" w:eastAsia="Times New Roman" w:hAnsi="Times New Roman" w:cs="Times New Roman"/>
        </w:rPr>
        <w:t xml:space="preserve">não seria possível segregar as informações para um ambiente </w:t>
      </w:r>
      <w:r>
        <w:rPr>
          <w:rFonts w:ascii="Times New Roman" w:eastAsia="Times New Roman" w:hAnsi="Times New Roman" w:cs="Times New Roman"/>
          <w:i/>
        </w:rPr>
        <w:t>offline</w:t>
      </w:r>
      <w:r>
        <w:rPr>
          <w:rFonts w:ascii="Times New Roman" w:eastAsia="Times New Roman" w:hAnsi="Times New Roman" w:cs="Times New Roman"/>
        </w:rPr>
        <w:t xml:space="preserve"> e seguir o modelo atual de trabalho, baseado em dados brutos e completos, ao invés de percebê-los como estatística.</w:t>
      </w:r>
    </w:p>
    <w:p w14:paraId="000001A8"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O banco havia acabado de finalmente conseguir técnicas boas para analisa</w:t>
      </w:r>
      <w:r>
        <w:rPr>
          <w:rFonts w:ascii="Times New Roman" w:eastAsia="Times New Roman" w:hAnsi="Times New Roman" w:cs="Times New Roman"/>
        </w:rPr>
        <w:t>r os dados de seus clientes e ter bons relatórios para propostas de novos produtos, gerar mais capital de negócio e investir mais em Big Data, segurança e arquitetura de nuvem, mas precisou investir isso em um processo que anonimizaria muitos desses dados,</w:t>
      </w:r>
      <w:r>
        <w:rPr>
          <w:rFonts w:ascii="Times New Roman" w:eastAsia="Times New Roman" w:hAnsi="Times New Roman" w:cs="Times New Roman"/>
        </w:rPr>
        <w:t xml:space="preserve"> e esse foi o maior dilema.</w:t>
      </w:r>
    </w:p>
    <w:p w14:paraId="000001A9"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A arquitetura do sistema que analisaria as regras para os dados seguiu assumindo que em algum momento uma ferramenta faria a leitura de todos os dados nas diferentes áreas de diferentes tecnologias do banco e as unificaria em um</w:t>
      </w:r>
      <w:r>
        <w:rPr>
          <w:rFonts w:ascii="Times New Roman" w:eastAsia="Times New Roman" w:hAnsi="Times New Roman" w:cs="Times New Roman"/>
        </w:rPr>
        <w:t xml:space="preserve"> grande volume de dados, podendo ser lidos pela tecnologia Apache HBase a qualquer momento.</w:t>
      </w:r>
    </w:p>
    <w:p w14:paraId="000001AA"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Usando a tecnologia Spring Boot para criação de micro serviços e leitura das bases em HBase, armazenando informações chave em bases Oracle e usando Apache Camel com</w:t>
      </w:r>
      <w:r>
        <w:rPr>
          <w:rFonts w:ascii="Times New Roman" w:eastAsia="Times New Roman" w:hAnsi="Times New Roman" w:cs="Times New Roman"/>
        </w:rPr>
        <w:t>o um orquestrador do fluxo de chamadas aos serviços e roteador de informações, o primeiro MVP do time de Confirmação de Existência e Dossiê foi criado.</w:t>
      </w:r>
    </w:p>
    <w:p w14:paraId="000001AB"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Engenheiros de dados foram contratados para substituir a ferramenta de unificação dos dados que nunca su</w:t>
      </w:r>
      <w:r>
        <w:rPr>
          <w:rFonts w:ascii="Times New Roman" w:eastAsia="Times New Roman" w:hAnsi="Times New Roman" w:cs="Times New Roman"/>
        </w:rPr>
        <w:t>rgiu. Conseguiram povoar a base para atender uma homologação mínima enquanto o MVP seria aprimorado.</w:t>
      </w:r>
    </w:p>
    <w:p w14:paraId="000001AC" w14:textId="77777777" w:rsidR="00030E2B" w:rsidRDefault="00030E2B">
      <w:pPr>
        <w:spacing w:line="360" w:lineRule="auto"/>
        <w:ind w:firstLine="709"/>
        <w:jc w:val="both"/>
        <w:rPr>
          <w:rFonts w:ascii="Times New Roman" w:eastAsia="Times New Roman" w:hAnsi="Times New Roman" w:cs="Times New Roman"/>
        </w:rPr>
      </w:pPr>
    </w:p>
    <w:p w14:paraId="000001AD" w14:textId="77777777" w:rsidR="00030E2B" w:rsidRDefault="00D176EA">
      <w:pPr>
        <w:spacing w:line="360" w:lineRule="auto"/>
        <w:ind w:left="-850" w:right="571" w:firstLine="705"/>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736C9F3" wp14:editId="5BEE236D">
            <wp:extent cx="5809677" cy="2308309"/>
            <wp:effectExtent l="0" t="0" r="0" b="0"/>
            <wp:docPr id="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809677" cy="2308309"/>
                    </a:xfrm>
                    <a:prstGeom prst="rect">
                      <a:avLst/>
                    </a:prstGeom>
                    <a:ln/>
                  </pic:spPr>
                </pic:pic>
              </a:graphicData>
            </a:graphic>
          </wp:inline>
        </w:drawing>
      </w:r>
    </w:p>
    <w:p w14:paraId="000001AE" w14:textId="77777777" w:rsidR="00030E2B" w:rsidRDefault="00030E2B">
      <w:pPr>
        <w:spacing w:line="360" w:lineRule="auto"/>
        <w:ind w:left="-708" w:firstLine="705"/>
        <w:jc w:val="both"/>
        <w:rPr>
          <w:rFonts w:ascii="Times New Roman" w:eastAsia="Times New Roman" w:hAnsi="Times New Roman" w:cs="Times New Roman"/>
        </w:rPr>
      </w:pPr>
    </w:p>
    <w:p w14:paraId="000001AF" w14:textId="77777777" w:rsidR="00030E2B" w:rsidRDefault="00D176EA">
      <w:pPr>
        <w:spacing w:line="360" w:lineRule="auto"/>
        <w:ind w:firstLine="705"/>
        <w:jc w:val="center"/>
        <w:rPr>
          <w:rFonts w:ascii="Times New Roman" w:eastAsia="Times New Roman" w:hAnsi="Times New Roman" w:cs="Times New Roman"/>
        </w:rPr>
      </w:pPr>
      <w:r>
        <w:rPr>
          <w:rFonts w:ascii="Times New Roman" w:eastAsia="Times New Roman" w:hAnsi="Times New Roman" w:cs="Times New Roman"/>
        </w:rPr>
        <w:t>Figura 2 - V</w:t>
      </w:r>
      <w:sdt>
        <w:sdtPr>
          <w:tag w:val="goog_rdk_9"/>
          <w:id w:val="1382742884"/>
        </w:sdtPr>
        <w:sdtEndPr/>
        <w:sdtContent>
          <w:commentRangeStart w:id="9"/>
        </w:sdtContent>
      </w:sdt>
      <w:r>
        <w:rPr>
          <w:rFonts w:ascii="Times New Roman" w:eastAsia="Times New Roman" w:hAnsi="Times New Roman" w:cs="Times New Roman"/>
        </w:rPr>
        <w:t xml:space="preserve">ersão final da arquitetura do projeto / FONTE: Macro Arquitetura de Solução (Cabral, Thiago, 2019) </w:t>
      </w:r>
      <w:commentRangeEnd w:id="9"/>
      <w:r>
        <w:commentReference w:id="9"/>
      </w:r>
    </w:p>
    <w:p w14:paraId="000001B0" w14:textId="77777777" w:rsidR="00030E2B" w:rsidRDefault="00030E2B">
      <w:pPr>
        <w:spacing w:line="360" w:lineRule="auto"/>
        <w:ind w:firstLine="709"/>
        <w:jc w:val="both"/>
        <w:rPr>
          <w:rFonts w:ascii="Times New Roman" w:eastAsia="Times New Roman" w:hAnsi="Times New Roman" w:cs="Times New Roman"/>
        </w:rPr>
      </w:pPr>
    </w:p>
    <w:p w14:paraId="000001B1"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Nessa etapa, formava-se um time d</w:t>
      </w:r>
      <w:r>
        <w:rPr>
          <w:rFonts w:ascii="Times New Roman" w:eastAsia="Times New Roman" w:hAnsi="Times New Roman" w:cs="Times New Roman"/>
        </w:rPr>
        <w:t>e desenvolvimento para discutir uma arquitetura de solução para o problema efetivo da anonimização de dados. Após inúmeras discussões e palestras, ficou decidido que o time construiria uma esteira analítica da lei. Ou seja, o sistema que anonimizaria os da</w:t>
      </w:r>
      <w:r>
        <w:rPr>
          <w:rFonts w:ascii="Times New Roman" w:eastAsia="Times New Roman" w:hAnsi="Times New Roman" w:cs="Times New Roman"/>
        </w:rPr>
        <w:t>dos no banco, na verdade seria um grande funil de dados para filtrar os CPFs ou CNPJs elegíveis para serem anonimizados segundo a lei.</w:t>
      </w:r>
    </w:p>
    <w:p w14:paraId="000001B2"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O guia DAMA-DMBoK® diz que a Governança de Dados deve exercer autoridade e controle sobre o gerenciamento de ativos de da</w:t>
      </w:r>
      <w:r>
        <w:rPr>
          <w:rFonts w:ascii="Times New Roman" w:eastAsia="Times New Roman" w:hAnsi="Times New Roman" w:cs="Times New Roman"/>
        </w:rPr>
        <w:t>dos, planejando, monitorando e executando as particularidades da norma sobre todas as questões. Ela deve se sobressair à todas as decisões relativas ao tratamento de dados das áreas, e não se adequar ao que é dito individualmente por cada uma delas.</w:t>
      </w:r>
    </w:p>
    <w:p w14:paraId="000001B3"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O time</w:t>
      </w:r>
      <w:r>
        <w:rPr>
          <w:rFonts w:ascii="Times New Roman" w:eastAsia="Times New Roman" w:hAnsi="Times New Roman" w:cs="Times New Roman"/>
        </w:rPr>
        <w:t xml:space="preserve"> seguiu com uma arquitetura ainda em constante mudança. Inicialmente, um framework de integração (Apache Camel) orquestraria chamadas a micro serviços, salvando informações específicas em uma base de dados isolada das demais bases do banco. Um deles faria </w:t>
      </w:r>
      <w:r>
        <w:rPr>
          <w:rFonts w:ascii="Times New Roman" w:eastAsia="Times New Roman" w:hAnsi="Times New Roman" w:cs="Times New Roman"/>
        </w:rPr>
        <w:t>o registro da solicitação de anonimização, outro confirmaria a existência do indivíduo na base unificada com todos os dados do banco e o outro seria o motor que verifica se os dados atendem ou não a critérios estabelecidos na lei.</w:t>
      </w:r>
    </w:p>
    <w:p w14:paraId="000001B4"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Esse motor, feito na Plat</w:t>
      </w:r>
      <w:r>
        <w:rPr>
          <w:rFonts w:ascii="Times New Roman" w:eastAsia="Times New Roman" w:hAnsi="Times New Roman" w:cs="Times New Roman"/>
        </w:rPr>
        <w:t xml:space="preserve">aforma de automação de workflow e decisão Camunda, cria threads de chamadas a serviços que avaliam os dados quanto a sua legibilidade perante uma base legal específica. Produtos ativos ou inativos a pelo menos 15 anos, ordens judiciais em aberto contra ou </w:t>
      </w:r>
      <w:r>
        <w:rPr>
          <w:rFonts w:ascii="Times New Roman" w:eastAsia="Times New Roman" w:hAnsi="Times New Roman" w:cs="Times New Roman"/>
        </w:rPr>
        <w:t xml:space="preserve">em nome do banco e legítimo interesse segundo critérios estabelecidos no </w:t>
      </w:r>
      <w:r>
        <w:rPr>
          <w:rFonts w:ascii="Times New Roman" w:eastAsia="Times New Roman" w:hAnsi="Times New Roman" w:cs="Times New Roman"/>
        </w:rPr>
        <w:lastRenderedPageBreak/>
        <w:t>artigo 10 da lei compõe o BPMN estruturado para operar dentro do framework, semelhante a proposta de [Agostinelli et al., 2019], porém, de maneira automatizada.</w:t>
      </w:r>
    </w:p>
    <w:p w14:paraId="000001B5"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O relatório gerado é e</w:t>
      </w:r>
      <w:r>
        <w:rPr>
          <w:rFonts w:ascii="Times New Roman" w:eastAsia="Times New Roman" w:hAnsi="Times New Roman" w:cs="Times New Roman"/>
        </w:rPr>
        <w:t>nviado para o e-mail do usuário que registrou a solicitação de anonimização. Um lote contendo a identificação de todos os solicitantes do dia, elegíveis à anonimização, é enviado para suas respectivas áreas dentro do banco, transferindo assim a responsabil</w:t>
      </w:r>
      <w:r>
        <w:rPr>
          <w:rFonts w:ascii="Times New Roman" w:eastAsia="Times New Roman" w:hAnsi="Times New Roman" w:cs="Times New Roman"/>
        </w:rPr>
        <w:t>idade de anonimizar o dado, ao contrário do que foi proposto por [Liao et al. 2017] que usa um algoritmo para agrupar os dados a partir de um critério no lugar que eles estão e aplica a anonimização já na fonte.</w:t>
      </w:r>
    </w:p>
    <w:p w14:paraId="000001B6"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Como o motor depende da atualização dos dado</w:t>
      </w:r>
      <w:r>
        <w:rPr>
          <w:rFonts w:ascii="Times New Roman" w:eastAsia="Times New Roman" w:hAnsi="Times New Roman" w:cs="Times New Roman"/>
        </w:rPr>
        <w:t>s unificados, rotinas de leitura tentam extrair esses dados, e a expectativa é que uma nova solicitação de anonimização não possa ser feita para alguém que já deveria ter sido anonimizado. Muitas pessoas tentam forçar esse tipo de sistema a fim de ganhar a</w:t>
      </w:r>
      <w:r>
        <w:rPr>
          <w:rFonts w:ascii="Times New Roman" w:eastAsia="Times New Roman" w:hAnsi="Times New Roman" w:cs="Times New Roman"/>
        </w:rPr>
        <w:t>lguma ação judicial por não ter seus dados anonimizados.</w:t>
      </w:r>
    </w:p>
    <w:p w14:paraId="000001B7"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Quando uma área tem que se responsabilizar pela anonimização, ela é quem precisa pagar pela multa, e não o banco em si. A área LGPD dentro do banco foi criada para proteger a instituição contra todos</w:t>
      </w:r>
      <w:r>
        <w:rPr>
          <w:rFonts w:ascii="Times New Roman" w:eastAsia="Times New Roman" w:hAnsi="Times New Roman" w:cs="Times New Roman"/>
        </w:rPr>
        <w:t xml:space="preserve"> estes interesses conflitantes. A governança permite muita autonomia entre as áreas dentro da instituição, mas busca mais que tudo preservar-se de dados unilaterais causados por legislações e acordos que possam comprometer seus interesses.</w:t>
      </w:r>
    </w:p>
    <w:p w14:paraId="000001B8"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As técnicas usad</w:t>
      </w:r>
      <w:r>
        <w:rPr>
          <w:rFonts w:ascii="Times New Roman" w:eastAsia="Times New Roman" w:hAnsi="Times New Roman" w:cs="Times New Roman"/>
        </w:rPr>
        <w:t>as para anonimização ficaram a critério de cada área. A maioria optou por simples substituição parcial do dado por “####”, tentando preservar alguma informação que ainda pudesse ser usada como estatística. Na verdade, equipes foram criadas para tentar maqu</w:t>
      </w:r>
      <w:r>
        <w:rPr>
          <w:rFonts w:ascii="Times New Roman" w:eastAsia="Times New Roman" w:hAnsi="Times New Roman" w:cs="Times New Roman"/>
        </w:rPr>
        <w:t>iar esses dados de forma que não percam seu valor original.</w:t>
      </w:r>
    </w:p>
    <w:p w14:paraId="000001B9" w14:textId="77777777" w:rsidR="00030E2B" w:rsidRDefault="00030E2B">
      <w:pPr>
        <w:spacing w:line="360" w:lineRule="auto"/>
        <w:ind w:firstLine="709"/>
        <w:jc w:val="both"/>
        <w:rPr>
          <w:rFonts w:ascii="Times New Roman" w:eastAsia="Times New Roman" w:hAnsi="Times New Roman" w:cs="Times New Roman"/>
        </w:rPr>
      </w:pPr>
    </w:p>
    <w:p w14:paraId="000001BA" w14:textId="77777777" w:rsidR="00030E2B" w:rsidRDefault="00030E2B">
      <w:pPr>
        <w:spacing w:line="360" w:lineRule="auto"/>
        <w:ind w:firstLine="709"/>
        <w:jc w:val="both"/>
        <w:rPr>
          <w:rFonts w:ascii="Times New Roman" w:eastAsia="Times New Roman" w:hAnsi="Times New Roman" w:cs="Times New Roman"/>
        </w:rPr>
      </w:pPr>
    </w:p>
    <w:p w14:paraId="000001BB" w14:textId="77777777" w:rsidR="00030E2B" w:rsidRDefault="00030E2B">
      <w:pPr>
        <w:spacing w:line="360" w:lineRule="auto"/>
        <w:ind w:firstLine="709"/>
        <w:jc w:val="both"/>
        <w:rPr>
          <w:rFonts w:ascii="Times New Roman" w:eastAsia="Times New Roman" w:hAnsi="Times New Roman" w:cs="Times New Roman"/>
        </w:rPr>
      </w:pPr>
    </w:p>
    <w:p w14:paraId="000001BC" w14:textId="77777777" w:rsidR="00030E2B" w:rsidRDefault="00030E2B">
      <w:pPr>
        <w:spacing w:line="360" w:lineRule="auto"/>
        <w:ind w:firstLine="709"/>
        <w:jc w:val="both"/>
        <w:rPr>
          <w:rFonts w:ascii="Times New Roman" w:eastAsia="Times New Roman" w:hAnsi="Times New Roman" w:cs="Times New Roman"/>
        </w:rPr>
      </w:pPr>
    </w:p>
    <w:p w14:paraId="000001BD" w14:textId="77777777" w:rsidR="00030E2B" w:rsidRDefault="00030E2B">
      <w:pPr>
        <w:spacing w:line="360" w:lineRule="auto"/>
        <w:jc w:val="both"/>
        <w:rPr>
          <w:rFonts w:ascii="Times New Roman" w:eastAsia="Times New Roman" w:hAnsi="Times New Roman" w:cs="Times New Roman"/>
          <w:b/>
        </w:rPr>
      </w:pPr>
    </w:p>
    <w:p w14:paraId="000001BE" w14:textId="77777777" w:rsidR="00030E2B" w:rsidRDefault="00030E2B">
      <w:pPr>
        <w:spacing w:line="360" w:lineRule="auto"/>
        <w:jc w:val="both"/>
        <w:rPr>
          <w:rFonts w:ascii="Times New Roman" w:eastAsia="Times New Roman" w:hAnsi="Times New Roman" w:cs="Times New Roman"/>
          <w:b/>
        </w:rPr>
      </w:pPr>
    </w:p>
    <w:p w14:paraId="000001BF" w14:textId="77777777" w:rsidR="00030E2B" w:rsidRDefault="00030E2B">
      <w:pPr>
        <w:spacing w:line="360" w:lineRule="auto"/>
        <w:jc w:val="both"/>
        <w:rPr>
          <w:rFonts w:ascii="Times New Roman" w:eastAsia="Times New Roman" w:hAnsi="Times New Roman" w:cs="Times New Roman"/>
          <w:b/>
        </w:rPr>
      </w:pPr>
    </w:p>
    <w:p w14:paraId="000001C0" w14:textId="77777777" w:rsidR="00030E2B" w:rsidRDefault="00030E2B">
      <w:pPr>
        <w:spacing w:line="360" w:lineRule="auto"/>
        <w:jc w:val="both"/>
        <w:rPr>
          <w:rFonts w:ascii="Times New Roman" w:eastAsia="Times New Roman" w:hAnsi="Times New Roman" w:cs="Times New Roman"/>
          <w:b/>
        </w:rPr>
      </w:pPr>
    </w:p>
    <w:p w14:paraId="000001C1" w14:textId="77777777" w:rsidR="00030E2B" w:rsidRDefault="00030E2B">
      <w:pPr>
        <w:spacing w:line="360" w:lineRule="auto"/>
        <w:jc w:val="both"/>
        <w:rPr>
          <w:rFonts w:ascii="Times New Roman" w:eastAsia="Times New Roman" w:hAnsi="Times New Roman" w:cs="Times New Roman"/>
          <w:b/>
        </w:rPr>
      </w:pPr>
    </w:p>
    <w:p w14:paraId="000001C2" w14:textId="77777777" w:rsidR="00030E2B" w:rsidRDefault="00030E2B">
      <w:pPr>
        <w:spacing w:line="360" w:lineRule="auto"/>
        <w:ind w:firstLine="709"/>
        <w:jc w:val="both"/>
        <w:rPr>
          <w:rFonts w:ascii="Times New Roman" w:eastAsia="Times New Roman" w:hAnsi="Times New Roman" w:cs="Times New Roman"/>
        </w:rPr>
      </w:pPr>
    </w:p>
    <w:p w14:paraId="2480B765" w14:textId="0529424D" w:rsidR="007822C6" w:rsidRDefault="00D176EA" w:rsidP="007822C6">
      <w:pPr>
        <w:spacing w:after="200" w:line="276" w:lineRule="auto"/>
        <w:rPr>
          <w:rFonts w:ascii="Times New Roman" w:eastAsia="Times New Roman" w:hAnsi="Times New Roman" w:cs="Times New Roman"/>
        </w:rPr>
      </w:pPr>
      <w:r>
        <w:br w:type="page"/>
      </w:r>
      <w:r>
        <w:lastRenderedPageBreak/>
        <w:br w:type="page"/>
      </w:r>
    </w:p>
    <w:p w14:paraId="3FA09DDD" w14:textId="085382CC" w:rsidR="007822C6" w:rsidRDefault="007822C6" w:rsidP="007822C6">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 CONCLUSÃO</w:t>
      </w:r>
    </w:p>
    <w:p w14:paraId="209395E6" w14:textId="45456BDB" w:rsidR="007822C6" w:rsidRDefault="007822C6" w:rsidP="007822C6">
      <w:pPr>
        <w:spacing w:line="360" w:lineRule="auto"/>
        <w:jc w:val="both"/>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b/>
        </w:rPr>
        <w:t xml:space="preserve">.1 </w:t>
      </w:r>
      <w:r>
        <w:rPr>
          <w:rFonts w:ascii="Times New Roman" w:eastAsia="Times New Roman" w:hAnsi="Times New Roman" w:cs="Times New Roman"/>
          <w:b/>
        </w:rPr>
        <w:t>Resultados</w:t>
      </w:r>
    </w:p>
    <w:p w14:paraId="2C2CB020" w14:textId="604AFC96" w:rsidR="00BB34B5" w:rsidRDefault="007822C6" w:rsidP="007822C6">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O interesse do banco era preservar os dados acima de tudo. Criar uma área </w:t>
      </w:r>
      <w:r w:rsidR="00BB34B5">
        <w:rPr>
          <w:rFonts w:ascii="Times New Roman" w:eastAsia="Times New Roman" w:hAnsi="Times New Roman" w:cs="Times New Roman"/>
        </w:rPr>
        <w:t>que unificou os dados em uma base “isolada”, que passariam por critérios de avaliação e classificadas quanto a sua elegibilidade foi uma manobra conveniente e eficaz para seus objetivos. Cada área ficou responsável por fazer o que quisesse com a classificação, até mesmo isolar aquela informação ao invés de anonimizar.</w:t>
      </w:r>
    </w:p>
    <w:p w14:paraId="37C8DDB6" w14:textId="2303FD87" w:rsidR="00AA3410" w:rsidRDefault="00AA3410" w:rsidP="007822C6">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Estatisticamente falando, o interesse pelo pedido de anonimização foi muito baixo, e o banco </w:t>
      </w:r>
      <w:r w:rsidR="00723E1A">
        <w:rPr>
          <w:rFonts w:ascii="Times New Roman" w:eastAsia="Times New Roman" w:hAnsi="Times New Roman" w:cs="Times New Roman"/>
        </w:rPr>
        <w:t>também se reservou o direito a apenas “estar pronto” caso fosse solicitado. Os pedidos são atendidos em até 15 dias, sendo a confirmação de solicitação e dossiê recebidas na hora.</w:t>
      </w:r>
    </w:p>
    <w:p w14:paraId="6DD4D684" w14:textId="0CDC13EA" w:rsidR="008D1857" w:rsidRDefault="008D1857" w:rsidP="007822C6">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O aprendizado adquirido pela área e a base unificada fomentaram novos planos de negócios e possibilidades que já eram percebidas, mas não priorizadas. Pelo grande avanço nas técnicas de Big Data e uma base unificada bem construída, o banco pôde </w:t>
      </w:r>
      <w:r w:rsidR="00B2190E">
        <w:rPr>
          <w:rFonts w:ascii="Times New Roman" w:eastAsia="Times New Roman" w:hAnsi="Times New Roman" w:cs="Times New Roman"/>
        </w:rPr>
        <w:t>expandir sua área de marketing como um efeito colateral da corrida pelo emprego da lei.</w:t>
      </w:r>
    </w:p>
    <w:p w14:paraId="1F19B42D" w14:textId="0EC8409A" w:rsidR="00B2190E" w:rsidRDefault="00B2190E" w:rsidP="007822C6">
      <w:pPr>
        <w:spacing w:line="360" w:lineRule="auto"/>
        <w:ind w:firstLine="709"/>
        <w:jc w:val="both"/>
        <w:rPr>
          <w:rFonts w:ascii="Times New Roman" w:eastAsia="Times New Roman" w:hAnsi="Times New Roman" w:cs="Times New Roman"/>
        </w:rPr>
      </w:pPr>
    </w:p>
    <w:p w14:paraId="78E14EC0" w14:textId="1A133ADA" w:rsidR="00B2190E" w:rsidRDefault="00B2190E" w:rsidP="00B2190E">
      <w:pPr>
        <w:spacing w:line="360" w:lineRule="auto"/>
        <w:jc w:val="both"/>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b/>
        </w:rPr>
        <w:t>2</w:t>
      </w:r>
      <w:r>
        <w:rPr>
          <w:rFonts w:ascii="Times New Roman" w:eastAsia="Times New Roman" w:hAnsi="Times New Roman" w:cs="Times New Roman"/>
          <w:b/>
        </w:rPr>
        <w:t xml:space="preserve"> </w:t>
      </w:r>
      <w:r>
        <w:rPr>
          <w:rFonts w:ascii="Times New Roman" w:eastAsia="Times New Roman" w:hAnsi="Times New Roman" w:cs="Times New Roman"/>
          <w:b/>
        </w:rPr>
        <w:t>Discussão</w:t>
      </w:r>
    </w:p>
    <w:p w14:paraId="34138BDC" w14:textId="7B647B24" w:rsidR="00F85379" w:rsidRDefault="00B2190E" w:rsidP="00B2190E">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Por existirem áreas com </w:t>
      </w:r>
      <w:r w:rsidR="00072845">
        <w:rPr>
          <w:rFonts w:ascii="Times New Roman" w:eastAsia="Times New Roman" w:hAnsi="Times New Roman" w:cs="Times New Roman"/>
        </w:rPr>
        <w:t xml:space="preserve">origens de dados e tecnologias muito </w:t>
      </w:r>
      <w:r>
        <w:rPr>
          <w:rFonts w:ascii="Times New Roman" w:eastAsia="Times New Roman" w:hAnsi="Times New Roman" w:cs="Times New Roman"/>
        </w:rPr>
        <w:t>diferentes</w:t>
      </w:r>
      <w:r w:rsidR="00072845">
        <w:rPr>
          <w:rFonts w:ascii="Times New Roman" w:eastAsia="Times New Roman" w:hAnsi="Times New Roman" w:cs="Times New Roman"/>
        </w:rPr>
        <w:t>,</w:t>
      </w:r>
      <w:r>
        <w:rPr>
          <w:rFonts w:ascii="Times New Roman" w:eastAsia="Times New Roman" w:hAnsi="Times New Roman" w:cs="Times New Roman"/>
        </w:rPr>
        <w:t xml:space="preserve"> </w:t>
      </w:r>
      <w:r w:rsidR="00072845">
        <w:rPr>
          <w:rFonts w:ascii="Times New Roman" w:eastAsia="Times New Roman" w:hAnsi="Times New Roman" w:cs="Times New Roman"/>
        </w:rPr>
        <w:t xml:space="preserve">com </w:t>
      </w:r>
      <w:r>
        <w:rPr>
          <w:rFonts w:ascii="Times New Roman" w:eastAsia="Times New Roman" w:hAnsi="Times New Roman" w:cs="Times New Roman"/>
        </w:rPr>
        <w:t>gestores</w:t>
      </w:r>
      <w:r w:rsidR="00072845">
        <w:rPr>
          <w:rFonts w:ascii="Times New Roman" w:eastAsia="Times New Roman" w:hAnsi="Times New Roman" w:cs="Times New Roman"/>
        </w:rPr>
        <w:t xml:space="preserve"> </w:t>
      </w:r>
      <w:r>
        <w:rPr>
          <w:rFonts w:ascii="Times New Roman" w:eastAsia="Times New Roman" w:hAnsi="Times New Roman" w:cs="Times New Roman"/>
        </w:rPr>
        <w:t>e governanças</w:t>
      </w:r>
      <w:r w:rsidR="00072845">
        <w:rPr>
          <w:rFonts w:ascii="Times New Roman" w:eastAsia="Times New Roman" w:hAnsi="Times New Roman" w:cs="Times New Roman"/>
        </w:rPr>
        <w:t xml:space="preserve"> defendendo interesses próprios, seria inviável impor uma técnica padronizada de anonimização que forçasse </w:t>
      </w:r>
      <w:r w:rsidR="00AA3410">
        <w:rPr>
          <w:rFonts w:ascii="Times New Roman" w:eastAsia="Times New Roman" w:hAnsi="Times New Roman" w:cs="Times New Roman"/>
        </w:rPr>
        <w:t xml:space="preserve">a aplicação da lei. </w:t>
      </w:r>
      <w:r w:rsidR="00F85379">
        <w:rPr>
          <w:rFonts w:ascii="Times New Roman" w:eastAsia="Times New Roman" w:hAnsi="Times New Roman" w:cs="Times New Roman"/>
        </w:rPr>
        <w:t>As políticas e a forma como o banco defende seus processos dificulta o exercício de regras mais gerais.</w:t>
      </w:r>
    </w:p>
    <w:p w14:paraId="538F6C5D" w14:textId="55A27281" w:rsidR="003A118B" w:rsidRDefault="00F7312B" w:rsidP="00B2190E">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Mesmo que um ganho mais do que favorável em termos do que foi investido versus o que foi conquistado, </w:t>
      </w:r>
      <w:r w:rsidR="00F85379">
        <w:rPr>
          <w:rFonts w:ascii="Times New Roman" w:eastAsia="Times New Roman" w:hAnsi="Times New Roman" w:cs="Times New Roman"/>
        </w:rPr>
        <w:t xml:space="preserve">a mentalidade </w:t>
      </w:r>
      <w:r>
        <w:rPr>
          <w:rFonts w:ascii="Times New Roman" w:eastAsia="Times New Roman" w:hAnsi="Times New Roman" w:cs="Times New Roman"/>
        </w:rPr>
        <w:t xml:space="preserve">do banco não mudou. O exercício da lei mudou alguns processos, como a forma com que os dados são preservados, consentimentos e cláusulas mais bem esclarecidos. Porém, </w:t>
      </w:r>
      <w:r w:rsidR="003A118B">
        <w:rPr>
          <w:rFonts w:ascii="Times New Roman" w:eastAsia="Times New Roman" w:hAnsi="Times New Roman" w:cs="Times New Roman"/>
        </w:rPr>
        <w:t>o banco ainda considera a aquisição e permanência de dados o ativo mais precioso de todos, e isso é bem perigoso.</w:t>
      </w:r>
    </w:p>
    <w:p w14:paraId="77AC2738" w14:textId="351F137A" w:rsidR="003A118B" w:rsidRDefault="003A118B" w:rsidP="003A118B">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Empresas mais novas tem maturidade suficiente para acreditar que podem aplicar a lei e preservar apenas os dados que foram consentidas a elas, e fazer um bom trabalho para que mais pessoas acreditem e consintam da mesma forma. A disposição do banco em investir dois anos nesse projeto se deu por conta da conveniência de ainda poder manter uma base refletida dos dados que pode ou não nunca ser apagada.</w:t>
      </w:r>
    </w:p>
    <w:p w14:paraId="043B09FD" w14:textId="0D16D14E" w:rsidR="00802C1E" w:rsidRDefault="00802C1E" w:rsidP="003A118B">
      <w:pPr>
        <w:spacing w:line="360" w:lineRule="auto"/>
        <w:ind w:firstLine="709"/>
        <w:jc w:val="both"/>
        <w:rPr>
          <w:rFonts w:ascii="Times New Roman" w:eastAsia="Times New Roman" w:hAnsi="Times New Roman" w:cs="Times New Roman"/>
        </w:rPr>
      </w:pPr>
    </w:p>
    <w:p w14:paraId="3F6859BA" w14:textId="21471DD9" w:rsidR="00802C1E" w:rsidRDefault="00802C1E" w:rsidP="003A118B">
      <w:pPr>
        <w:spacing w:line="360" w:lineRule="auto"/>
        <w:ind w:firstLine="709"/>
        <w:jc w:val="both"/>
        <w:rPr>
          <w:rFonts w:ascii="Times New Roman" w:eastAsia="Times New Roman" w:hAnsi="Times New Roman" w:cs="Times New Roman"/>
        </w:rPr>
      </w:pPr>
    </w:p>
    <w:p w14:paraId="4050C92D" w14:textId="77777777" w:rsidR="00802C1E" w:rsidRDefault="00802C1E" w:rsidP="003A118B">
      <w:pPr>
        <w:spacing w:line="360" w:lineRule="auto"/>
        <w:ind w:firstLine="709"/>
        <w:jc w:val="both"/>
        <w:rPr>
          <w:rFonts w:ascii="Times New Roman" w:eastAsia="Times New Roman" w:hAnsi="Times New Roman" w:cs="Times New Roman"/>
        </w:rPr>
      </w:pPr>
    </w:p>
    <w:p w14:paraId="45397EF3" w14:textId="503B46C5" w:rsidR="00802C1E" w:rsidRDefault="00802C1E" w:rsidP="00802C1E">
      <w:pPr>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4.</w:t>
      </w:r>
      <w:r>
        <w:rPr>
          <w:rFonts w:ascii="Times New Roman" w:eastAsia="Times New Roman" w:hAnsi="Times New Roman" w:cs="Times New Roman"/>
          <w:b/>
        </w:rPr>
        <w:t>3</w:t>
      </w:r>
      <w:r>
        <w:rPr>
          <w:rFonts w:ascii="Times New Roman" w:eastAsia="Times New Roman" w:hAnsi="Times New Roman" w:cs="Times New Roman"/>
          <w:b/>
        </w:rPr>
        <w:t xml:space="preserve"> </w:t>
      </w:r>
      <w:r>
        <w:rPr>
          <w:rFonts w:ascii="Times New Roman" w:eastAsia="Times New Roman" w:hAnsi="Times New Roman" w:cs="Times New Roman"/>
          <w:b/>
        </w:rPr>
        <w:t>Considerações finais</w:t>
      </w:r>
    </w:p>
    <w:p w14:paraId="5B5D6F37" w14:textId="77777777" w:rsidR="009C0531" w:rsidRDefault="00802C1E" w:rsidP="00802C1E">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Não há como afirmar se a arquitetura escolhida foi a melhor ou pior, mas ela certamente foi a mais coerente para os interesses propostos. </w:t>
      </w:r>
      <w:r w:rsidR="009C0531">
        <w:rPr>
          <w:rFonts w:ascii="Times New Roman" w:eastAsia="Times New Roman" w:hAnsi="Times New Roman" w:cs="Times New Roman"/>
        </w:rPr>
        <w:t>A tecnologia usada poderia ter sido bem menor se a mentalidade do banco fosse diferente, mas não teriam evoluído frentes desconhecidas em tão pouco tempo pela pressão da multa imposta pelo não emprego da lei.</w:t>
      </w:r>
    </w:p>
    <w:p w14:paraId="467446B9" w14:textId="75CA052A" w:rsidR="0087005E" w:rsidRDefault="005802BC" w:rsidP="00802C1E">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Com o conhecimento e análise feitas nesse artigo, um diretor executivo conseguiria ter a percepção de que embora seja exaustivo aplicar a lei, diferentes arquiteturas podem trazer resultados satisfatórios independente da escolha. Firmar </w:t>
      </w:r>
      <w:r w:rsidR="0087005E">
        <w:rPr>
          <w:rFonts w:ascii="Times New Roman" w:eastAsia="Times New Roman" w:hAnsi="Times New Roman" w:cs="Times New Roman"/>
        </w:rPr>
        <w:t xml:space="preserve">um objetivo </w:t>
      </w:r>
      <w:r>
        <w:rPr>
          <w:rFonts w:ascii="Times New Roman" w:eastAsia="Times New Roman" w:hAnsi="Times New Roman" w:cs="Times New Roman"/>
        </w:rPr>
        <w:t xml:space="preserve">e </w:t>
      </w:r>
      <w:r w:rsidR="0087005E">
        <w:rPr>
          <w:rFonts w:ascii="Times New Roman" w:eastAsia="Times New Roman" w:hAnsi="Times New Roman" w:cs="Times New Roman"/>
        </w:rPr>
        <w:t>evitar que conflitos de interesses distorçam a visão que se tem é sempre a melhor estratégia.</w:t>
      </w:r>
    </w:p>
    <w:p w14:paraId="5140D7B8" w14:textId="4EB78350" w:rsidR="007822C6" w:rsidRDefault="0087005E" w:rsidP="009B0001">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Desistir dos dados e aplicar a lei com uma tecnologia mais simples que simplesmente lei a base e aplique a anonimização pode ser mais barata, mas unificar a base em uma mais poderosa e usar nelas os conceitos da lei trouxe um ganho surpreendente que compensou todo o esforço.</w:t>
      </w:r>
    </w:p>
    <w:p w14:paraId="000001C8" w14:textId="77777777" w:rsidR="00030E2B" w:rsidRDefault="00D176EA">
      <w:pPr>
        <w:spacing w:after="200" w:line="276" w:lineRule="auto"/>
        <w:rPr>
          <w:rFonts w:ascii="Times New Roman" w:eastAsia="Times New Roman" w:hAnsi="Times New Roman" w:cs="Times New Roman"/>
        </w:rPr>
      </w:pPr>
      <w:r>
        <w:br w:type="page"/>
      </w:r>
      <w:r>
        <w:lastRenderedPageBreak/>
        <w:br w:type="page"/>
      </w:r>
    </w:p>
    <w:p w14:paraId="000001C9" w14:textId="77777777" w:rsidR="00030E2B" w:rsidRDefault="00D176EA">
      <w:pPr>
        <w:spacing w:after="2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REFERÊNCIAS</w:t>
      </w:r>
    </w:p>
    <w:p w14:paraId="000001CA"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Elemento obrigatório. </w:t>
      </w:r>
    </w:p>
    <w:p w14:paraId="000001CB" w14:textId="77777777" w:rsidR="00030E2B" w:rsidRDefault="00030E2B">
      <w:pPr>
        <w:spacing w:line="360" w:lineRule="auto"/>
        <w:ind w:firstLine="709"/>
        <w:jc w:val="both"/>
        <w:rPr>
          <w:rFonts w:ascii="Times New Roman" w:eastAsia="Times New Roman" w:hAnsi="Times New Roman" w:cs="Times New Roman"/>
        </w:rPr>
      </w:pPr>
    </w:p>
    <w:p w14:paraId="000001CC"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Devem ser apresentadas em uma ún</w:t>
      </w:r>
      <w:r>
        <w:rPr>
          <w:rFonts w:ascii="Times New Roman" w:eastAsia="Times New Roman" w:hAnsi="Times New Roman" w:cs="Times New Roman"/>
        </w:rPr>
        <w:t>ica lista em ordem alfabética no final do trabalho. A margem deve ser alinha à esquerda. As referências devem ser digitadas, com espaçamento simples e para separar uma referência da outra, usar dois espaços simples em branco.</w:t>
      </w:r>
    </w:p>
    <w:p w14:paraId="000001CD" w14:textId="77777777" w:rsidR="00030E2B" w:rsidRDefault="00030E2B">
      <w:pPr>
        <w:spacing w:line="360" w:lineRule="auto"/>
        <w:ind w:firstLine="709"/>
        <w:rPr>
          <w:rFonts w:ascii="Times New Roman" w:eastAsia="Times New Roman" w:hAnsi="Times New Roman" w:cs="Times New Roman"/>
        </w:rPr>
      </w:pPr>
    </w:p>
    <w:p w14:paraId="000001CE" w14:textId="77777777" w:rsidR="00030E2B" w:rsidRDefault="00D176EA">
      <w:pPr>
        <w:ind w:firstLine="709"/>
        <w:rPr>
          <w:rFonts w:ascii="Times New Roman" w:eastAsia="Times New Roman" w:hAnsi="Times New Roman" w:cs="Times New Roman"/>
        </w:rPr>
      </w:pPr>
      <w:r>
        <w:rPr>
          <w:rFonts w:ascii="Times New Roman" w:eastAsia="Times New Roman" w:hAnsi="Times New Roman" w:cs="Times New Roman"/>
        </w:rPr>
        <w:t>Modelos de referência:</w:t>
      </w:r>
    </w:p>
    <w:p w14:paraId="000001CF" w14:textId="77777777" w:rsidR="00030E2B" w:rsidRDefault="00D176EA">
      <w:pPr>
        <w:rPr>
          <w:rFonts w:ascii="Times New Roman" w:eastAsia="Times New Roman" w:hAnsi="Times New Roman" w:cs="Times New Roman"/>
        </w:rPr>
      </w:pPr>
      <w:r>
        <w:rPr>
          <w:noProof/>
        </w:rPr>
        <mc:AlternateContent>
          <mc:Choice Requires="wpg">
            <w:drawing>
              <wp:anchor distT="0" distB="0" distL="114300" distR="114300" simplePos="0" relativeHeight="251660288" behindDoc="0" locked="0" layoutInCell="1" hidden="0" allowOverlap="1" wp14:anchorId="59D1F69F" wp14:editId="66EF0C6C">
                <wp:simplePos x="0" y="0"/>
                <wp:positionH relativeFrom="column">
                  <wp:posOffset>-12699</wp:posOffset>
                </wp:positionH>
                <wp:positionV relativeFrom="paragraph">
                  <wp:posOffset>101600</wp:posOffset>
                </wp:positionV>
                <wp:extent cx="1524635" cy="262890"/>
                <wp:effectExtent l="0" t="0" r="0" b="0"/>
                <wp:wrapNone/>
                <wp:docPr id="41" name="Retângulo: Cantos Arredondados 41"/>
                <wp:cNvGraphicFramePr/>
                <a:graphic xmlns:a="http://schemas.openxmlformats.org/drawingml/2006/main">
                  <a:graphicData uri="http://schemas.microsoft.com/office/word/2010/wordprocessingShape">
                    <wps:wsp>
                      <wps:cNvSpPr/>
                      <wps:spPr>
                        <a:xfrm>
                          <a:off x="4602733" y="3667605"/>
                          <a:ext cx="1486535" cy="224790"/>
                        </a:xfrm>
                        <a:prstGeom prst="roundRect">
                          <a:avLst>
                            <a:gd name="adj" fmla="val 16667"/>
                          </a:avLst>
                        </a:prstGeom>
                        <a:solidFill>
                          <a:schemeClr val="accent1"/>
                        </a:solidFill>
                        <a:ln>
                          <a:noFill/>
                        </a:ln>
                      </wps:spPr>
                      <wps:txbx>
                        <w:txbxContent>
                          <w:p w14:paraId="48B9F471" w14:textId="77777777" w:rsidR="00030E2B" w:rsidRDefault="00D176EA">
                            <w:pPr>
                              <w:ind w:left="-2268" w:hanging="6804"/>
                              <w:jc w:val="center"/>
                              <w:textDirection w:val="btLr"/>
                            </w:pPr>
                            <w:r>
                              <w:rPr>
                                <w:color w:val="000000"/>
                                <w:sz w:val="12"/>
                              </w:rPr>
                              <w:t>Um autor / fonte informacional (e-mail)</w:t>
                            </w:r>
                          </w:p>
                          <w:p w14:paraId="20E374C2" w14:textId="77777777" w:rsidR="00030E2B" w:rsidRDefault="00030E2B">
                            <w:pPr>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1524635" cy="262890"/>
                <wp:effectExtent b="0" l="0" r="0" t="0"/>
                <wp:wrapNone/>
                <wp:docPr id="41"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1524635" cy="262890"/>
                        </a:xfrm>
                        <a:prstGeom prst="rect"/>
                        <a:ln/>
                      </pic:spPr>
                    </pic:pic>
                  </a:graphicData>
                </a:graphic>
              </wp:anchor>
            </w:drawing>
          </mc:Fallback>
        </mc:AlternateContent>
      </w:r>
    </w:p>
    <w:p w14:paraId="000001D0" w14:textId="77777777" w:rsidR="00030E2B" w:rsidRDefault="00030E2B">
      <w:pPr>
        <w:rPr>
          <w:rFonts w:ascii="Times New Roman" w:eastAsia="Times New Roman" w:hAnsi="Times New Roman" w:cs="Times New Roman"/>
        </w:rPr>
      </w:pPr>
    </w:p>
    <w:p w14:paraId="000001D1" w14:textId="77777777" w:rsidR="00030E2B" w:rsidRDefault="00D176EA">
      <w:pPr>
        <w:rPr>
          <w:rFonts w:ascii="Times New Roman" w:eastAsia="Times New Roman" w:hAnsi="Times New Roman" w:cs="Times New Roman"/>
        </w:rPr>
      </w:pPr>
      <w:r>
        <w:rPr>
          <w:rFonts w:ascii="Times New Roman" w:eastAsia="Times New Roman" w:hAnsi="Times New Roman" w:cs="Times New Roman"/>
        </w:rPr>
        <w:t xml:space="preserve">ACCIOLY, F.  </w:t>
      </w:r>
      <w:r>
        <w:rPr>
          <w:rFonts w:ascii="Times New Roman" w:eastAsia="Times New Roman" w:hAnsi="Times New Roman" w:cs="Times New Roman"/>
          <w:b/>
        </w:rPr>
        <w:t>Publicação eletrônica [mensagem pessoal]</w:t>
      </w:r>
      <w:r>
        <w:rPr>
          <w:rFonts w:ascii="Times New Roman" w:eastAsia="Times New Roman" w:hAnsi="Times New Roman" w:cs="Times New Roman"/>
        </w:rPr>
        <w:t>.  Mensagem recebida por mtmendes@uol.com.br em 26 nov. 2003.</w:t>
      </w:r>
    </w:p>
    <w:p w14:paraId="000001D2" w14:textId="77777777" w:rsidR="00030E2B" w:rsidRDefault="00D176EA">
      <w:pPr>
        <w:rPr>
          <w:rFonts w:ascii="Times New Roman" w:eastAsia="Times New Roman" w:hAnsi="Times New Roman" w:cs="Times New Roman"/>
        </w:rPr>
      </w:pPr>
      <w:r>
        <w:rPr>
          <w:noProof/>
        </w:rPr>
        <mc:AlternateContent>
          <mc:Choice Requires="wpg">
            <w:drawing>
              <wp:anchor distT="0" distB="0" distL="114300" distR="114300" simplePos="0" relativeHeight="251661312" behindDoc="0" locked="0" layoutInCell="1" hidden="0" allowOverlap="1" wp14:anchorId="7BBC8331" wp14:editId="0A01E797">
                <wp:simplePos x="0" y="0"/>
                <wp:positionH relativeFrom="column">
                  <wp:posOffset>-12699</wp:posOffset>
                </wp:positionH>
                <wp:positionV relativeFrom="paragraph">
                  <wp:posOffset>38100</wp:posOffset>
                </wp:positionV>
                <wp:extent cx="1524635" cy="286385"/>
                <wp:effectExtent l="0" t="0" r="0" b="0"/>
                <wp:wrapNone/>
                <wp:docPr id="39" name="Retângulo: Cantos Arredondados 39"/>
                <wp:cNvGraphicFramePr/>
                <a:graphic xmlns:a="http://schemas.openxmlformats.org/drawingml/2006/main">
                  <a:graphicData uri="http://schemas.microsoft.com/office/word/2010/wordprocessingShape">
                    <wps:wsp>
                      <wps:cNvSpPr/>
                      <wps:spPr>
                        <a:xfrm>
                          <a:off x="4602733" y="3655858"/>
                          <a:ext cx="1486535" cy="248285"/>
                        </a:xfrm>
                        <a:prstGeom prst="roundRect">
                          <a:avLst>
                            <a:gd name="adj" fmla="val 16667"/>
                          </a:avLst>
                        </a:prstGeom>
                        <a:solidFill>
                          <a:schemeClr val="accent1"/>
                        </a:solidFill>
                        <a:ln>
                          <a:noFill/>
                        </a:ln>
                      </wps:spPr>
                      <wps:txbx>
                        <w:txbxContent>
                          <w:p w14:paraId="71E96157" w14:textId="77777777" w:rsidR="00030E2B" w:rsidRDefault="00D176EA">
                            <w:pPr>
                              <w:jc w:val="center"/>
                              <w:textDirection w:val="btLr"/>
                            </w:pPr>
                            <w:r>
                              <w:rPr>
                                <w:color w:val="000000"/>
                                <w:sz w:val="12"/>
                              </w:rPr>
                              <w:t>Até três autores / apostila</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1524635" cy="286385"/>
                <wp:effectExtent b="0" l="0" r="0" t="0"/>
                <wp:wrapNone/>
                <wp:docPr id="39"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1524635" cy="286385"/>
                        </a:xfrm>
                        <a:prstGeom prst="rect"/>
                        <a:ln/>
                      </pic:spPr>
                    </pic:pic>
                  </a:graphicData>
                </a:graphic>
              </wp:anchor>
            </w:drawing>
          </mc:Fallback>
        </mc:AlternateContent>
      </w:r>
    </w:p>
    <w:p w14:paraId="000001D3" w14:textId="77777777" w:rsidR="00030E2B" w:rsidRDefault="00030E2B">
      <w:pPr>
        <w:rPr>
          <w:rFonts w:ascii="Times New Roman" w:eastAsia="Times New Roman" w:hAnsi="Times New Roman" w:cs="Times New Roman"/>
        </w:rPr>
      </w:pPr>
    </w:p>
    <w:p w14:paraId="000001D4" w14:textId="77777777" w:rsidR="00030E2B" w:rsidRDefault="00D176EA">
      <w:pPr>
        <w:rPr>
          <w:rFonts w:ascii="Times New Roman" w:eastAsia="Times New Roman" w:hAnsi="Times New Roman" w:cs="Times New Roman"/>
        </w:rPr>
      </w:pPr>
      <w:r>
        <w:rPr>
          <w:rFonts w:ascii="Times New Roman" w:eastAsia="Times New Roman" w:hAnsi="Times New Roman" w:cs="Times New Roman"/>
        </w:rPr>
        <w:t xml:space="preserve">ASSIS, A.P.; HERNANDEZ, H.M.; COLMANETTI, J.P.  </w:t>
      </w:r>
      <w:r>
        <w:rPr>
          <w:rFonts w:ascii="Times New Roman" w:eastAsia="Times New Roman" w:hAnsi="Times New Roman" w:cs="Times New Roman"/>
          <w:b/>
        </w:rPr>
        <w:t>Curso de barragen</w:t>
      </w:r>
      <w:r>
        <w:rPr>
          <w:rFonts w:ascii="Times New Roman" w:eastAsia="Times New Roman" w:hAnsi="Times New Roman" w:cs="Times New Roman"/>
          <w:b/>
        </w:rPr>
        <w:t>s</w:t>
      </w:r>
      <w:r>
        <w:rPr>
          <w:rFonts w:ascii="Times New Roman" w:eastAsia="Times New Roman" w:hAnsi="Times New Roman" w:cs="Times New Roman"/>
        </w:rPr>
        <w:t xml:space="preserve">: publicação G.AP–AA006/02.  Brasília: Departamento de Engenharia Civil e Ambiental, Universidade de Brasília, 2006. </w:t>
      </w:r>
    </w:p>
    <w:p w14:paraId="000001D5" w14:textId="77777777" w:rsidR="00030E2B" w:rsidRDefault="00D176EA">
      <w:pPr>
        <w:rPr>
          <w:rFonts w:ascii="Times New Roman" w:eastAsia="Times New Roman" w:hAnsi="Times New Roman" w:cs="Times New Roman"/>
        </w:rPr>
      </w:pPr>
      <w:r>
        <w:rPr>
          <w:noProof/>
        </w:rPr>
        <mc:AlternateContent>
          <mc:Choice Requires="wpg">
            <w:drawing>
              <wp:anchor distT="0" distB="0" distL="114300" distR="114300" simplePos="0" relativeHeight="251662336" behindDoc="0" locked="0" layoutInCell="1" hidden="0" allowOverlap="1" wp14:anchorId="061E37D8" wp14:editId="5050FE7C">
                <wp:simplePos x="0" y="0"/>
                <wp:positionH relativeFrom="column">
                  <wp:posOffset>-25399</wp:posOffset>
                </wp:positionH>
                <wp:positionV relativeFrom="paragraph">
                  <wp:posOffset>88900</wp:posOffset>
                </wp:positionV>
                <wp:extent cx="1524635" cy="262890"/>
                <wp:effectExtent l="0" t="0" r="0" b="0"/>
                <wp:wrapNone/>
                <wp:docPr id="31" name="Retângulo: Cantos Arredondados 31"/>
                <wp:cNvGraphicFramePr/>
                <a:graphic xmlns:a="http://schemas.openxmlformats.org/drawingml/2006/main">
                  <a:graphicData uri="http://schemas.microsoft.com/office/word/2010/wordprocessingShape">
                    <wps:wsp>
                      <wps:cNvSpPr/>
                      <wps:spPr>
                        <a:xfrm>
                          <a:off x="4602733" y="3667605"/>
                          <a:ext cx="1486535" cy="224790"/>
                        </a:xfrm>
                        <a:prstGeom prst="roundRect">
                          <a:avLst>
                            <a:gd name="adj" fmla="val 16667"/>
                          </a:avLst>
                        </a:prstGeom>
                        <a:solidFill>
                          <a:schemeClr val="accent1"/>
                        </a:solidFill>
                        <a:ln>
                          <a:noFill/>
                        </a:ln>
                      </wps:spPr>
                      <wps:txbx>
                        <w:txbxContent>
                          <w:p w14:paraId="56C2047D" w14:textId="77777777" w:rsidR="00030E2B" w:rsidRDefault="00D176EA">
                            <w:pPr>
                              <w:ind w:left="-2268" w:hanging="6804"/>
                              <w:jc w:val="center"/>
                              <w:textDirection w:val="btLr"/>
                            </w:pPr>
                            <w:r>
                              <w:rPr>
                                <w:color w:val="000000"/>
                                <w:sz w:val="12"/>
                              </w:rPr>
                              <w:t>Autor entidade / norma</w:t>
                            </w:r>
                          </w:p>
                          <w:p w14:paraId="6C331F20" w14:textId="77777777" w:rsidR="00030E2B" w:rsidRDefault="00030E2B">
                            <w:pPr>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1524635" cy="262890"/>
                <wp:effectExtent b="0" l="0" r="0" t="0"/>
                <wp:wrapNone/>
                <wp:docPr id="31" name="image13.png"/>
                <a:graphic>
                  <a:graphicData uri="http://schemas.openxmlformats.org/drawingml/2006/picture">
                    <pic:pic>
                      <pic:nvPicPr>
                        <pic:cNvPr id="0" name="image13.png"/>
                        <pic:cNvPicPr preferRelativeResize="0"/>
                      </pic:nvPicPr>
                      <pic:blipFill>
                        <a:blip r:embed="rId27"/>
                        <a:srcRect/>
                        <a:stretch>
                          <a:fillRect/>
                        </a:stretch>
                      </pic:blipFill>
                      <pic:spPr>
                        <a:xfrm>
                          <a:off x="0" y="0"/>
                          <a:ext cx="1524635" cy="262890"/>
                        </a:xfrm>
                        <a:prstGeom prst="rect"/>
                        <a:ln/>
                      </pic:spPr>
                    </pic:pic>
                  </a:graphicData>
                </a:graphic>
              </wp:anchor>
            </w:drawing>
          </mc:Fallback>
        </mc:AlternateContent>
      </w:r>
    </w:p>
    <w:p w14:paraId="000001D6" w14:textId="77777777" w:rsidR="00030E2B" w:rsidRDefault="00030E2B">
      <w:pPr>
        <w:rPr>
          <w:rFonts w:ascii="Times New Roman" w:eastAsia="Times New Roman" w:hAnsi="Times New Roman" w:cs="Times New Roman"/>
        </w:rPr>
      </w:pPr>
    </w:p>
    <w:p w14:paraId="000001D7" w14:textId="77777777" w:rsidR="00030E2B" w:rsidRDefault="00D176EA">
      <w:pPr>
        <w:rPr>
          <w:rFonts w:ascii="Times New Roman" w:eastAsia="Times New Roman" w:hAnsi="Times New Roman" w:cs="Times New Roman"/>
        </w:rPr>
      </w:pPr>
      <w:r>
        <w:rPr>
          <w:rFonts w:ascii="Times New Roman" w:eastAsia="Times New Roman" w:hAnsi="Times New Roman" w:cs="Times New Roman"/>
        </w:rPr>
        <w:t xml:space="preserve">ASSOCIAÇÃO BRASILEIRA DE NORMAS TÉCNICAS.  </w:t>
      </w:r>
      <w:r>
        <w:rPr>
          <w:rFonts w:ascii="Times New Roman" w:eastAsia="Times New Roman" w:hAnsi="Times New Roman" w:cs="Times New Roman"/>
          <w:b/>
        </w:rPr>
        <w:t>NBR 5739</w:t>
      </w:r>
      <w:r>
        <w:rPr>
          <w:rFonts w:ascii="Times New Roman" w:eastAsia="Times New Roman" w:hAnsi="Times New Roman" w:cs="Times New Roman"/>
        </w:rPr>
        <w:t>: Concreto - ensaios de compressão de corpos-de-prova cil</w:t>
      </w:r>
      <w:r>
        <w:rPr>
          <w:rFonts w:ascii="Times New Roman" w:eastAsia="Times New Roman" w:hAnsi="Times New Roman" w:cs="Times New Roman"/>
        </w:rPr>
        <w:t>índricos.  Rio de Janeiro, 2007.</w:t>
      </w:r>
    </w:p>
    <w:p w14:paraId="000001D8" w14:textId="77777777" w:rsidR="00030E2B" w:rsidRDefault="00D176EA">
      <w:pPr>
        <w:rPr>
          <w:rFonts w:ascii="Times New Roman" w:eastAsia="Times New Roman" w:hAnsi="Times New Roman" w:cs="Times New Roman"/>
        </w:rPr>
      </w:pPr>
      <w:r>
        <w:rPr>
          <w:noProof/>
        </w:rPr>
        <mc:AlternateContent>
          <mc:Choice Requires="wpg">
            <w:drawing>
              <wp:anchor distT="0" distB="0" distL="114300" distR="114300" simplePos="0" relativeHeight="251663360" behindDoc="0" locked="0" layoutInCell="1" hidden="0" allowOverlap="1" wp14:anchorId="4E3FAA8C" wp14:editId="7B7E8BFB">
                <wp:simplePos x="0" y="0"/>
                <wp:positionH relativeFrom="column">
                  <wp:posOffset>-25399</wp:posOffset>
                </wp:positionH>
                <wp:positionV relativeFrom="paragraph">
                  <wp:posOffset>101600</wp:posOffset>
                </wp:positionV>
                <wp:extent cx="1524635" cy="262890"/>
                <wp:effectExtent l="0" t="0" r="0" b="0"/>
                <wp:wrapNone/>
                <wp:docPr id="30" name="Retângulo: Cantos Arredondados 30"/>
                <wp:cNvGraphicFramePr/>
                <a:graphic xmlns:a="http://schemas.openxmlformats.org/drawingml/2006/main">
                  <a:graphicData uri="http://schemas.microsoft.com/office/word/2010/wordprocessingShape">
                    <wps:wsp>
                      <wps:cNvSpPr/>
                      <wps:spPr>
                        <a:xfrm>
                          <a:off x="4602733" y="3667605"/>
                          <a:ext cx="1486535" cy="224790"/>
                        </a:xfrm>
                        <a:prstGeom prst="roundRect">
                          <a:avLst>
                            <a:gd name="adj" fmla="val 16667"/>
                          </a:avLst>
                        </a:prstGeom>
                        <a:solidFill>
                          <a:schemeClr val="accent1"/>
                        </a:solidFill>
                        <a:ln>
                          <a:noFill/>
                        </a:ln>
                      </wps:spPr>
                      <wps:txbx>
                        <w:txbxContent>
                          <w:p w14:paraId="3537A4CD" w14:textId="77777777" w:rsidR="00030E2B" w:rsidRDefault="00D176EA">
                            <w:pPr>
                              <w:ind w:left="-2268" w:hanging="6804"/>
                              <w:jc w:val="center"/>
                              <w:textDirection w:val="btLr"/>
                            </w:pPr>
                            <w:r>
                              <w:rPr>
                                <w:color w:val="000000"/>
                                <w:sz w:val="12"/>
                              </w:rPr>
                              <w:t>Um autor / trabalho acadêmico</w:t>
                            </w:r>
                          </w:p>
                          <w:p w14:paraId="32BA25DD" w14:textId="77777777" w:rsidR="00030E2B" w:rsidRDefault="00030E2B">
                            <w:pPr>
                              <w:ind w:left="-2268" w:hanging="6804"/>
                              <w:jc w:val="center"/>
                              <w:textDirection w:val="btLr"/>
                            </w:pPr>
                          </w:p>
                          <w:p w14:paraId="2A4B5D83" w14:textId="77777777" w:rsidR="00030E2B" w:rsidRDefault="00030E2B">
                            <w:pPr>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101600</wp:posOffset>
                </wp:positionV>
                <wp:extent cx="1524635" cy="262890"/>
                <wp:effectExtent b="0" l="0" r="0" t="0"/>
                <wp:wrapNone/>
                <wp:docPr id="30"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1524635" cy="262890"/>
                        </a:xfrm>
                        <a:prstGeom prst="rect"/>
                        <a:ln/>
                      </pic:spPr>
                    </pic:pic>
                  </a:graphicData>
                </a:graphic>
              </wp:anchor>
            </w:drawing>
          </mc:Fallback>
        </mc:AlternateContent>
      </w:r>
    </w:p>
    <w:p w14:paraId="000001D9" w14:textId="77777777" w:rsidR="00030E2B" w:rsidRDefault="00030E2B">
      <w:pPr>
        <w:rPr>
          <w:rFonts w:ascii="Times New Roman" w:eastAsia="Times New Roman" w:hAnsi="Times New Roman" w:cs="Times New Roman"/>
        </w:rPr>
      </w:pPr>
    </w:p>
    <w:p w14:paraId="000001DA" w14:textId="77777777" w:rsidR="00030E2B" w:rsidRDefault="00D176EA">
      <w:pPr>
        <w:rPr>
          <w:rFonts w:ascii="Times New Roman" w:eastAsia="Times New Roman" w:hAnsi="Times New Roman" w:cs="Times New Roman"/>
        </w:rPr>
      </w:pPr>
      <w:r>
        <w:rPr>
          <w:rFonts w:ascii="Times New Roman" w:eastAsia="Times New Roman" w:hAnsi="Times New Roman" w:cs="Times New Roman"/>
        </w:rPr>
        <w:t xml:space="preserve">BEZERRA, L.M.  </w:t>
      </w:r>
      <w:r>
        <w:rPr>
          <w:rFonts w:ascii="Times New Roman" w:eastAsia="Times New Roman" w:hAnsi="Times New Roman" w:cs="Times New Roman"/>
          <w:b/>
        </w:rPr>
        <w:t>Estudo teórico-experimental da ligação entre pilares mistos preenchidos e vigas pré-moldadas de concreto</w:t>
      </w:r>
      <w:r>
        <w:rPr>
          <w:rFonts w:ascii="Times New Roman" w:eastAsia="Times New Roman" w:hAnsi="Times New Roman" w:cs="Times New Roman"/>
        </w:rPr>
        <w:t>.  2011.  123f.  Tese (Doutorado) - Escola de Engenharia de São Car</w:t>
      </w:r>
      <w:r>
        <w:rPr>
          <w:rFonts w:ascii="Times New Roman" w:eastAsia="Times New Roman" w:hAnsi="Times New Roman" w:cs="Times New Roman"/>
        </w:rPr>
        <w:t>los, Universidade de São Paulo, São Carlos, 2011.</w:t>
      </w:r>
    </w:p>
    <w:p w14:paraId="000001DB" w14:textId="77777777" w:rsidR="00030E2B" w:rsidRDefault="00D176EA">
      <w:pPr>
        <w:rPr>
          <w:rFonts w:ascii="Times New Roman" w:eastAsia="Times New Roman" w:hAnsi="Times New Roman" w:cs="Times New Roman"/>
        </w:rPr>
      </w:pPr>
      <w:r>
        <w:rPr>
          <w:noProof/>
        </w:rPr>
        <mc:AlternateContent>
          <mc:Choice Requires="wpg">
            <w:drawing>
              <wp:anchor distT="0" distB="0" distL="114300" distR="114300" simplePos="0" relativeHeight="251664384" behindDoc="0" locked="0" layoutInCell="1" hidden="0" allowOverlap="1" wp14:anchorId="40CD1531" wp14:editId="16B2E021">
                <wp:simplePos x="0" y="0"/>
                <wp:positionH relativeFrom="column">
                  <wp:posOffset>-12699</wp:posOffset>
                </wp:positionH>
                <wp:positionV relativeFrom="paragraph">
                  <wp:posOffset>63500</wp:posOffset>
                </wp:positionV>
                <wp:extent cx="1524635" cy="280035"/>
                <wp:effectExtent l="0" t="0" r="0" b="0"/>
                <wp:wrapNone/>
                <wp:docPr id="33" name="Retângulo: Cantos Arredondados 33"/>
                <wp:cNvGraphicFramePr/>
                <a:graphic xmlns:a="http://schemas.openxmlformats.org/drawingml/2006/main">
                  <a:graphicData uri="http://schemas.microsoft.com/office/word/2010/wordprocessingShape">
                    <wps:wsp>
                      <wps:cNvSpPr/>
                      <wps:spPr>
                        <a:xfrm>
                          <a:off x="4602733" y="3659033"/>
                          <a:ext cx="1486535" cy="241935"/>
                        </a:xfrm>
                        <a:prstGeom prst="roundRect">
                          <a:avLst>
                            <a:gd name="adj" fmla="val 16667"/>
                          </a:avLst>
                        </a:prstGeom>
                        <a:solidFill>
                          <a:schemeClr val="accent1"/>
                        </a:solidFill>
                        <a:ln>
                          <a:noFill/>
                        </a:ln>
                      </wps:spPr>
                      <wps:txbx>
                        <w:txbxContent>
                          <w:p w14:paraId="39F2B9CC" w14:textId="77777777" w:rsidR="00030E2B" w:rsidRDefault="00D176EA">
                            <w:pPr>
                              <w:ind w:left="-2268" w:hanging="6804"/>
                              <w:textDirection w:val="btLr"/>
                            </w:pPr>
                            <w:r>
                              <w:rPr>
                                <w:color w:val="000000"/>
                                <w:sz w:val="12"/>
                              </w:rPr>
                              <w:t>Mais de três autores / artigo de revista</w:t>
                            </w:r>
                          </w:p>
                          <w:p w14:paraId="2FCE9BA2" w14:textId="77777777" w:rsidR="00030E2B" w:rsidRDefault="00030E2B">
                            <w:pPr>
                              <w:ind w:left="-2268" w:hanging="6804"/>
                              <w:jc w:val="center"/>
                              <w:textDirection w:val="btLr"/>
                            </w:pPr>
                          </w:p>
                          <w:p w14:paraId="24355C23" w14:textId="77777777" w:rsidR="00030E2B" w:rsidRDefault="00030E2B">
                            <w:pPr>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63500</wp:posOffset>
                </wp:positionV>
                <wp:extent cx="1524635" cy="280035"/>
                <wp:effectExtent b="0" l="0" r="0" t="0"/>
                <wp:wrapNone/>
                <wp:docPr id="33"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1524635" cy="280035"/>
                        </a:xfrm>
                        <a:prstGeom prst="rect"/>
                        <a:ln/>
                      </pic:spPr>
                    </pic:pic>
                  </a:graphicData>
                </a:graphic>
              </wp:anchor>
            </w:drawing>
          </mc:Fallback>
        </mc:AlternateContent>
      </w:r>
    </w:p>
    <w:p w14:paraId="000001DC" w14:textId="77777777" w:rsidR="00030E2B" w:rsidRDefault="00030E2B">
      <w:pPr>
        <w:rPr>
          <w:rFonts w:ascii="Times New Roman" w:eastAsia="Times New Roman" w:hAnsi="Times New Roman" w:cs="Times New Roman"/>
        </w:rPr>
      </w:pPr>
    </w:p>
    <w:p w14:paraId="000001DD" w14:textId="77777777" w:rsidR="00030E2B" w:rsidRDefault="00D176EA">
      <w:pPr>
        <w:rPr>
          <w:rFonts w:ascii="Times New Roman" w:eastAsia="Times New Roman" w:hAnsi="Times New Roman" w:cs="Times New Roman"/>
        </w:rPr>
      </w:pPr>
      <w:r w:rsidRPr="007822C6">
        <w:rPr>
          <w:rFonts w:ascii="Times New Roman" w:eastAsia="Times New Roman" w:hAnsi="Times New Roman" w:cs="Times New Roman"/>
          <w:lang w:val="en-US"/>
        </w:rPr>
        <w:t xml:space="preserve">BOUAZAOUI, L. et al.  Static behaviour of a full-scale steel–concrete beam with epoxy-bonding connection.  </w:t>
      </w:r>
      <w:r>
        <w:rPr>
          <w:rFonts w:ascii="Times New Roman" w:eastAsia="Times New Roman" w:hAnsi="Times New Roman" w:cs="Times New Roman"/>
          <w:b/>
        </w:rPr>
        <w:t>Engineering Structures</w:t>
      </w:r>
      <w:r>
        <w:rPr>
          <w:rFonts w:ascii="Times New Roman" w:eastAsia="Times New Roman" w:hAnsi="Times New Roman" w:cs="Times New Roman"/>
        </w:rPr>
        <w:t>, v.30, n.7, p.1981-1990, July 2008.</w:t>
      </w:r>
    </w:p>
    <w:p w14:paraId="000001DE" w14:textId="77777777" w:rsidR="00030E2B" w:rsidRDefault="00D176EA">
      <w:pPr>
        <w:rPr>
          <w:rFonts w:ascii="Times New Roman" w:eastAsia="Times New Roman" w:hAnsi="Times New Roman" w:cs="Times New Roman"/>
        </w:rPr>
      </w:pPr>
      <w:r>
        <w:rPr>
          <w:noProof/>
        </w:rPr>
        <mc:AlternateContent>
          <mc:Choice Requires="wpg">
            <w:drawing>
              <wp:anchor distT="0" distB="0" distL="114300" distR="114300" simplePos="0" relativeHeight="251665408" behindDoc="0" locked="0" layoutInCell="1" hidden="0" allowOverlap="1" wp14:anchorId="674D17F8" wp14:editId="139D77F6">
                <wp:simplePos x="0" y="0"/>
                <wp:positionH relativeFrom="column">
                  <wp:posOffset>-12699</wp:posOffset>
                </wp:positionH>
                <wp:positionV relativeFrom="paragraph">
                  <wp:posOffset>63500</wp:posOffset>
                </wp:positionV>
                <wp:extent cx="1524635" cy="292735"/>
                <wp:effectExtent l="0" t="0" r="0" b="0"/>
                <wp:wrapNone/>
                <wp:docPr id="32" name="Retângulo: Cantos Arredondados 32"/>
                <wp:cNvGraphicFramePr/>
                <a:graphic xmlns:a="http://schemas.openxmlformats.org/drawingml/2006/main">
                  <a:graphicData uri="http://schemas.microsoft.com/office/word/2010/wordprocessingShape">
                    <wps:wsp>
                      <wps:cNvSpPr/>
                      <wps:spPr>
                        <a:xfrm>
                          <a:off x="4602733" y="3652683"/>
                          <a:ext cx="1486535" cy="254635"/>
                        </a:xfrm>
                        <a:prstGeom prst="roundRect">
                          <a:avLst>
                            <a:gd name="adj" fmla="val 16667"/>
                          </a:avLst>
                        </a:prstGeom>
                        <a:solidFill>
                          <a:schemeClr val="accent1"/>
                        </a:solidFill>
                        <a:ln>
                          <a:noFill/>
                        </a:ln>
                      </wps:spPr>
                      <wps:txbx>
                        <w:txbxContent>
                          <w:p w14:paraId="488FED23" w14:textId="77777777" w:rsidR="00030E2B" w:rsidRDefault="00D176EA">
                            <w:pPr>
                              <w:jc w:val="center"/>
                              <w:textDirection w:val="btLr"/>
                            </w:pPr>
                            <w:r>
                              <w:rPr>
                                <w:color w:val="000000"/>
                                <w:sz w:val="12"/>
                              </w:rPr>
                              <w:t>País/Legislação</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63500</wp:posOffset>
                </wp:positionV>
                <wp:extent cx="1524635" cy="292735"/>
                <wp:effectExtent b="0" l="0" r="0" t="0"/>
                <wp:wrapNone/>
                <wp:docPr id="32"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1524635" cy="292735"/>
                        </a:xfrm>
                        <a:prstGeom prst="rect"/>
                        <a:ln/>
                      </pic:spPr>
                    </pic:pic>
                  </a:graphicData>
                </a:graphic>
              </wp:anchor>
            </w:drawing>
          </mc:Fallback>
        </mc:AlternateContent>
      </w:r>
    </w:p>
    <w:p w14:paraId="000001DF" w14:textId="77777777" w:rsidR="00030E2B" w:rsidRDefault="00030E2B">
      <w:pPr>
        <w:rPr>
          <w:rFonts w:ascii="Times New Roman" w:eastAsia="Times New Roman" w:hAnsi="Times New Roman" w:cs="Times New Roman"/>
        </w:rPr>
      </w:pPr>
    </w:p>
    <w:p w14:paraId="000001E0" w14:textId="77777777" w:rsidR="00030E2B" w:rsidRDefault="00D176EA">
      <w:pPr>
        <w:rPr>
          <w:rFonts w:ascii="Times New Roman" w:eastAsia="Times New Roman" w:hAnsi="Times New Roman" w:cs="Times New Roman"/>
        </w:rPr>
      </w:pPr>
      <w:r>
        <w:rPr>
          <w:rFonts w:ascii="Times New Roman" w:eastAsia="Times New Roman" w:hAnsi="Times New Roman" w:cs="Times New Roman"/>
        </w:rPr>
        <w:t>BRASIL. Lei no 7.000, de 20 de dezembro de 1990.  Dispõe sobre a proi</w:t>
      </w:r>
      <w:r>
        <w:rPr>
          <w:rFonts w:ascii="Times New Roman" w:eastAsia="Times New Roman" w:hAnsi="Times New Roman" w:cs="Times New Roman"/>
        </w:rPr>
        <w:t xml:space="preserve">bição da pesca.  </w:t>
      </w:r>
      <w:r>
        <w:rPr>
          <w:rFonts w:ascii="Times New Roman" w:eastAsia="Times New Roman" w:hAnsi="Times New Roman" w:cs="Times New Roman"/>
          <w:b/>
        </w:rPr>
        <w:t>Diário Oficial da União</w:t>
      </w:r>
      <w:r>
        <w:rPr>
          <w:rFonts w:ascii="Times New Roman" w:eastAsia="Times New Roman" w:hAnsi="Times New Roman" w:cs="Times New Roman"/>
        </w:rPr>
        <w:t>, Brasília, DF, 21 jan. 1991. Seção 1, p.51.</w:t>
      </w:r>
    </w:p>
    <w:p w14:paraId="000001E1" w14:textId="77777777" w:rsidR="00030E2B" w:rsidRDefault="00D176EA">
      <w:pPr>
        <w:rPr>
          <w:rFonts w:ascii="Times New Roman" w:eastAsia="Times New Roman" w:hAnsi="Times New Roman" w:cs="Times New Roman"/>
        </w:rPr>
      </w:pPr>
      <w:r>
        <w:rPr>
          <w:noProof/>
        </w:rPr>
        <mc:AlternateContent>
          <mc:Choice Requires="wpg">
            <w:drawing>
              <wp:anchor distT="0" distB="0" distL="114300" distR="114300" simplePos="0" relativeHeight="251666432" behindDoc="0" locked="0" layoutInCell="1" hidden="0" allowOverlap="1" wp14:anchorId="1B0FDD4E" wp14:editId="4AA9B102">
                <wp:simplePos x="0" y="0"/>
                <wp:positionH relativeFrom="column">
                  <wp:posOffset>-12699</wp:posOffset>
                </wp:positionH>
                <wp:positionV relativeFrom="paragraph">
                  <wp:posOffset>50800</wp:posOffset>
                </wp:positionV>
                <wp:extent cx="1524635" cy="286385"/>
                <wp:effectExtent l="0" t="0" r="0" b="0"/>
                <wp:wrapNone/>
                <wp:docPr id="29" name="Retângulo: Cantos Arredondados 29"/>
                <wp:cNvGraphicFramePr/>
                <a:graphic xmlns:a="http://schemas.openxmlformats.org/drawingml/2006/main">
                  <a:graphicData uri="http://schemas.microsoft.com/office/word/2010/wordprocessingShape">
                    <wps:wsp>
                      <wps:cNvSpPr/>
                      <wps:spPr>
                        <a:xfrm>
                          <a:off x="4602733" y="3655858"/>
                          <a:ext cx="1486535" cy="248285"/>
                        </a:xfrm>
                        <a:prstGeom prst="roundRect">
                          <a:avLst>
                            <a:gd name="adj" fmla="val 16667"/>
                          </a:avLst>
                        </a:prstGeom>
                        <a:solidFill>
                          <a:schemeClr val="accent1"/>
                        </a:solidFill>
                        <a:ln>
                          <a:noFill/>
                        </a:ln>
                      </wps:spPr>
                      <wps:txbx>
                        <w:txbxContent>
                          <w:p w14:paraId="3697D838" w14:textId="77777777" w:rsidR="00030E2B" w:rsidRDefault="00D176EA">
                            <w:pPr>
                              <w:ind w:left="-2268" w:hanging="6804"/>
                              <w:jc w:val="center"/>
                              <w:textDirection w:val="btLr"/>
                            </w:pPr>
                            <w:r>
                              <w:rPr>
                                <w:color w:val="000000"/>
                                <w:sz w:val="12"/>
                              </w:rPr>
                              <w:t>Mais de três autores / relatório técnico</w:t>
                            </w:r>
                          </w:p>
                          <w:p w14:paraId="7A4EA8FE" w14:textId="77777777" w:rsidR="00030E2B" w:rsidRDefault="00030E2B">
                            <w:pPr>
                              <w:ind w:left="-2268" w:hanging="6804"/>
                              <w:jc w:val="center"/>
                              <w:textDirection w:val="btLr"/>
                            </w:pPr>
                          </w:p>
                          <w:p w14:paraId="36B61182" w14:textId="77777777" w:rsidR="00030E2B" w:rsidRDefault="00030E2B">
                            <w:pPr>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1524635" cy="286385"/>
                <wp:effectExtent b="0" l="0" r="0" t="0"/>
                <wp:wrapNone/>
                <wp:docPr id="29"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1524635" cy="286385"/>
                        </a:xfrm>
                        <a:prstGeom prst="rect"/>
                        <a:ln/>
                      </pic:spPr>
                    </pic:pic>
                  </a:graphicData>
                </a:graphic>
              </wp:anchor>
            </w:drawing>
          </mc:Fallback>
        </mc:AlternateContent>
      </w:r>
    </w:p>
    <w:p w14:paraId="000001E2" w14:textId="77777777" w:rsidR="00030E2B" w:rsidRDefault="00030E2B">
      <w:pPr>
        <w:rPr>
          <w:rFonts w:ascii="Times New Roman" w:eastAsia="Times New Roman" w:hAnsi="Times New Roman" w:cs="Times New Roman"/>
        </w:rPr>
      </w:pPr>
    </w:p>
    <w:p w14:paraId="000001E3" w14:textId="77777777" w:rsidR="00030E2B" w:rsidRDefault="00D176EA">
      <w:pPr>
        <w:rPr>
          <w:rFonts w:ascii="Times New Roman" w:eastAsia="Times New Roman" w:hAnsi="Times New Roman" w:cs="Times New Roman"/>
        </w:rPr>
      </w:pPr>
      <w:r>
        <w:rPr>
          <w:rFonts w:ascii="Times New Roman" w:eastAsia="Times New Roman" w:hAnsi="Times New Roman" w:cs="Times New Roman"/>
        </w:rPr>
        <w:t>CAMAPUM DE CARVALHO, J. et al.  La Recosntituion dês éprovettes em laboratoire: théorie et pratique opératoire.  Paris: Lab</w:t>
      </w:r>
      <w:r>
        <w:rPr>
          <w:rFonts w:ascii="Times New Roman" w:eastAsia="Times New Roman" w:hAnsi="Times New Roman" w:cs="Times New Roman"/>
        </w:rPr>
        <w:t xml:space="preserve">oratorie Central des Ponts et Chaussées, 1987.  (Rapport de Recherche LPC N° 145). </w:t>
      </w:r>
    </w:p>
    <w:p w14:paraId="000001E4" w14:textId="77777777" w:rsidR="00030E2B" w:rsidRDefault="00D176EA">
      <w:pPr>
        <w:rPr>
          <w:rFonts w:ascii="Times New Roman" w:eastAsia="Times New Roman" w:hAnsi="Times New Roman" w:cs="Times New Roman"/>
        </w:rPr>
      </w:pPr>
      <w:r>
        <w:rPr>
          <w:noProof/>
        </w:rPr>
        <mc:AlternateContent>
          <mc:Choice Requires="wpg">
            <w:drawing>
              <wp:anchor distT="0" distB="0" distL="114300" distR="114300" simplePos="0" relativeHeight="251667456" behindDoc="0" locked="0" layoutInCell="1" hidden="0" allowOverlap="1" wp14:anchorId="6AF871FD" wp14:editId="5839F610">
                <wp:simplePos x="0" y="0"/>
                <wp:positionH relativeFrom="column">
                  <wp:posOffset>-25399</wp:posOffset>
                </wp:positionH>
                <wp:positionV relativeFrom="paragraph">
                  <wp:posOffset>76200</wp:posOffset>
                </wp:positionV>
                <wp:extent cx="1524635" cy="262890"/>
                <wp:effectExtent l="0" t="0" r="0" b="0"/>
                <wp:wrapNone/>
                <wp:docPr id="28" name="Retângulo: Cantos Arredondados 28"/>
                <wp:cNvGraphicFramePr/>
                <a:graphic xmlns:a="http://schemas.openxmlformats.org/drawingml/2006/main">
                  <a:graphicData uri="http://schemas.microsoft.com/office/word/2010/wordprocessingShape">
                    <wps:wsp>
                      <wps:cNvSpPr/>
                      <wps:spPr>
                        <a:xfrm>
                          <a:off x="4602733" y="3667605"/>
                          <a:ext cx="1486535" cy="224790"/>
                        </a:xfrm>
                        <a:prstGeom prst="roundRect">
                          <a:avLst>
                            <a:gd name="adj" fmla="val 16667"/>
                          </a:avLst>
                        </a:prstGeom>
                        <a:solidFill>
                          <a:schemeClr val="accent1"/>
                        </a:solidFill>
                        <a:ln>
                          <a:noFill/>
                        </a:ln>
                      </wps:spPr>
                      <wps:txbx>
                        <w:txbxContent>
                          <w:p w14:paraId="393CB6E9" w14:textId="77777777" w:rsidR="00030E2B" w:rsidRDefault="00D176EA">
                            <w:pPr>
                              <w:ind w:left="-2268" w:hanging="6804"/>
                              <w:jc w:val="center"/>
                              <w:textDirection w:val="btLr"/>
                            </w:pPr>
                            <w:r>
                              <w:rPr>
                                <w:color w:val="000000"/>
                                <w:sz w:val="12"/>
                              </w:rPr>
                              <w:t>Autor entidade / patente</w:t>
                            </w:r>
                          </w:p>
                          <w:p w14:paraId="6941DA64" w14:textId="77777777" w:rsidR="00030E2B" w:rsidRDefault="00030E2B">
                            <w:pPr>
                              <w:ind w:left="-2268" w:hanging="6804"/>
                              <w:jc w:val="center"/>
                              <w:textDirection w:val="btLr"/>
                            </w:pPr>
                          </w:p>
                          <w:p w14:paraId="1E640EB0" w14:textId="77777777" w:rsidR="00030E2B" w:rsidRDefault="00030E2B">
                            <w:pPr>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76200</wp:posOffset>
                </wp:positionV>
                <wp:extent cx="1524635" cy="262890"/>
                <wp:effectExtent b="0" l="0" r="0" t="0"/>
                <wp:wrapNone/>
                <wp:docPr id="28" name="image10.png"/>
                <a:graphic>
                  <a:graphicData uri="http://schemas.openxmlformats.org/drawingml/2006/picture">
                    <pic:pic>
                      <pic:nvPicPr>
                        <pic:cNvPr id="0" name="image10.png"/>
                        <pic:cNvPicPr preferRelativeResize="0"/>
                      </pic:nvPicPr>
                      <pic:blipFill>
                        <a:blip r:embed="rId32"/>
                        <a:srcRect/>
                        <a:stretch>
                          <a:fillRect/>
                        </a:stretch>
                      </pic:blipFill>
                      <pic:spPr>
                        <a:xfrm>
                          <a:off x="0" y="0"/>
                          <a:ext cx="1524635" cy="262890"/>
                        </a:xfrm>
                        <a:prstGeom prst="rect"/>
                        <a:ln/>
                      </pic:spPr>
                    </pic:pic>
                  </a:graphicData>
                </a:graphic>
              </wp:anchor>
            </w:drawing>
          </mc:Fallback>
        </mc:AlternateContent>
      </w:r>
    </w:p>
    <w:p w14:paraId="000001E5" w14:textId="77777777" w:rsidR="00030E2B" w:rsidRDefault="00030E2B">
      <w:pPr>
        <w:rPr>
          <w:rFonts w:ascii="Times New Roman" w:eastAsia="Times New Roman" w:hAnsi="Times New Roman" w:cs="Times New Roman"/>
        </w:rPr>
      </w:pPr>
    </w:p>
    <w:p w14:paraId="000001E6" w14:textId="77777777" w:rsidR="00030E2B" w:rsidRDefault="00D176EA">
      <w:pPr>
        <w:rPr>
          <w:rFonts w:ascii="Times New Roman" w:eastAsia="Times New Roman" w:hAnsi="Times New Roman" w:cs="Times New Roman"/>
        </w:rPr>
      </w:pPr>
      <w:r>
        <w:rPr>
          <w:rFonts w:ascii="Times New Roman" w:eastAsia="Times New Roman" w:hAnsi="Times New Roman" w:cs="Times New Roman"/>
        </w:rPr>
        <w:t xml:space="preserve">EMPRESA BRASILEIRA DE PESQUISA AGROPECUÁRIA. </w:t>
      </w:r>
      <w:r>
        <w:rPr>
          <w:rFonts w:ascii="Times New Roman" w:eastAsia="Times New Roman" w:hAnsi="Times New Roman" w:cs="Times New Roman"/>
          <w:b/>
        </w:rPr>
        <w:t>Unidade de Apoio, Pesquisa e desenvolvimento de Instrumentação Agropecuária (São Carlos, SP)</w:t>
      </w:r>
      <w:r>
        <w:rPr>
          <w:rFonts w:ascii="Times New Roman" w:eastAsia="Times New Roman" w:hAnsi="Times New Roman" w:cs="Times New Roman"/>
        </w:rPr>
        <w:t>. Paulo Estevão Cruvinel.  Medidor de temperatura para solos.  BR n. PI 8903105-9, 26 jun. 1989, 30 maio 1995.</w:t>
      </w:r>
    </w:p>
    <w:p w14:paraId="000001E7" w14:textId="77777777" w:rsidR="00030E2B" w:rsidRDefault="00030E2B">
      <w:pPr>
        <w:rPr>
          <w:rFonts w:ascii="Times New Roman" w:eastAsia="Times New Roman" w:hAnsi="Times New Roman" w:cs="Times New Roman"/>
        </w:rPr>
      </w:pPr>
    </w:p>
    <w:p w14:paraId="000001E8" w14:textId="77777777" w:rsidR="00030E2B" w:rsidRDefault="00D176EA">
      <w:pPr>
        <w:rPr>
          <w:rFonts w:ascii="Times New Roman" w:eastAsia="Times New Roman" w:hAnsi="Times New Roman" w:cs="Times New Roman"/>
        </w:rPr>
      </w:pPr>
      <w:r>
        <w:rPr>
          <w:noProof/>
        </w:rPr>
        <w:lastRenderedPageBreak/>
        <mc:AlternateContent>
          <mc:Choice Requires="wpg">
            <w:drawing>
              <wp:anchor distT="0" distB="0" distL="114300" distR="114300" simplePos="0" relativeHeight="251668480" behindDoc="0" locked="0" layoutInCell="1" hidden="0" allowOverlap="1" wp14:anchorId="42A1A718" wp14:editId="4E94110B">
                <wp:simplePos x="0" y="0"/>
                <wp:positionH relativeFrom="column">
                  <wp:posOffset>-25399</wp:posOffset>
                </wp:positionH>
                <wp:positionV relativeFrom="paragraph">
                  <wp:posOffset>76200</wp:posOffset>
                </wp:positionV>
                <wp:extent cx="1524635" cy="262890"/>
                <wp:effectExtent l="0" t="0" r="0" b="0"/>
                <wp:wrapNone/>
                <wp:docPr id="42" name="Retângulo: Cantos Arredondados 42"/>
                <wp:cNvGraphicFramePr/>
                <a:graphic xmlns:a="http://schemas.openxmlformats.org/drawingml/2006/main">
                  <a:graphicData uri="http://schemas.microsoft.com/office/word/2010/wordprocessingShape">
                    <wps:wsp>
                      <wps:cNvSpPr/>
                      <wps:spPr>
                        <a:xfrm>
                          <a:off x="4602733" y="3667605"/>
                          <a:ext cx="1486535" cy="224790"/>
                        </a:xfrm>
                        <a:prstGeom prst="roundRect">
                          <a:avLst>
                            <a:gd name="adj" fmla="val 16667"/>
                          </a:avLst>
                        </a:prstGeom>
                        <a:solidFill>
                          <a:schemeClr val="accent1"/>
                        </a:solidFill>
                        <a:ln>
                          <a:noFill/>
                        </a:ln>
                      </wps:spPr>
                      <wps:txbx>
                        <w:txbxContent>
                          <w:p w14:paraId="72E33E14" w14:textId="77777777" w:rsidR="00030E2B" w:rsidRDefault="00D176EA">
                            <w:pPr>
                              <w:ind w:left="-2268" w:hanging="6804"/>
                              <w:jc w:val="center"/>
                              <w:textDirection w:val="btLr"/>
                            </w:pPr>
                            <w:r>
                              <w:rPr>
                                <w:color w:val="000000"/>
                                <w:sz w:val="12"/>
                              </w:rPr>
                              <w:t>Um autor/ artigo de revista/DOI</w:t>
                            </w:r>
                          </w:p>
                          <w:p w14:paraId="12D177FC" w14:textId="77777777" w:rsidR="00030E2B" w:rsidRDefault="00030E2B">
                            <w:pPr>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76200</wp:posOffset>
                </wp:positionV>
                <wp:extent cx="1524635" cy="262890"/>
                <wp:effectExtent b="0" l="0" r="0" t="0"/>
                <wp:wrapNone/>
                <wp:docPr id="42" name="image24.png"/>
                <a:graphic>
                  <a:graphicData uri="http://schemas.openxmlformats.org/drawingml/2006/picture">
                    <pic:pic>
                      <pic:nvPicPr>
                        <pic:cNvPr id="0" name="image24.png"/>
                        <pic:cNvPicPr preferRelativeResize="0"/>
                      </pic:nvPicPr>
                      <pic:blipFill>
                        <a:blip r:embed="rId33"/>
                        <a:srcRect/>
                        <a:stretch>
                          <a:fillRect/>
                        </a:stretch>
                      </pic:blipFill>
                      <pic:spPr>
                        <a:xfrm>
                          <a:off x="0" y="0"/>
                          <a:ext cx="1524635" cy="262890"/>
                        </a:xfrm>
                        <a:prstGeom prst="rect"/>
                        <a:ln/>
                      </pic:spPr>
                    </pic:pic>
                  </a:graphicData>
                </a:graphic>
              </wp:anchor>
            </w:drawing>
          </mc:Fallback>
        </mc:AlternateContent>
      </w:r>
    </w:p>
    <w:p w14:paraId="000001E9" w14:textId="77777777" w:rsidR="00030E2B" w:rsidRDefault="00030E2B">
      <w:pPr>
        <w:rPr>
          <w:rFonts w:ascii="Times New Roman" w:eastAsia="Times New Roman" w:hAnsi="Times New Roman" w:cs="Times New Roman"/>
        </w:rPr>
      </w:pPr>
    </w:p>
    <w:p w14:paraId="000001EA" w14:textId="77777777" w:rsidR="00030E2B" w:rsidRDefault="00D176EA">
      <w:pPr>
        <w:rPr>
          <w:rFonts w:ascii="Times New Roman" w:eastAsia="Times New Roman" w:hAnsi="Times New Roman" w:cs="Times New Roman"/>
        </w:rPr>
      </w:pPr>
      <w:r>
        <w:rPr>
          <w:rFonts w:ascii="Times New Roman" w:eastAsia="Times New Roman" w:hAnsi="Times New Roman" w:cs="Times New Roman"/>
        </w:rPr>
        <w:t>ENGELMAN, D.M.</w:t>
      </w:r>
      <w:r>
        <w:rPr>
          <w:rFonts w:ascii="Times New Roman" w:eastAsia="Times New Roman" w:hAnsi="Times New Roman" w:cs="Times New Roman"/>
        </w:rPr>
        <w:t xml:space="preserve">  Membranes are more mosaic than fluid.  </w:t>
      </w:r>
      <w:r>
        <w:rPr>
          <w:rFonts w:ascii="Times New Roman" w:eastAsia="Times New Roman" w:hAnsi="Times New Roman" w:cs="Times New Roman"/>
          <w:b/>
        </w:rPr>
        <w:t>Nature</w:t>
      </w:r>
      <w:r>
        <w:rPr>
          <w:rFonts w:ascii="Times New Roman" w:eastAsia="Times New Roman" w:hAnsi="Times New Roman" w:cs="Times New Roman"/>
        </w:rPr>
        <w:t xml:space="preserve">, n.438, p.578-580.  Doi: 10.1038/nature04394. </w:t>
      </w:r>
    </w:p>
    <w:p w14:paraId="000001EB" w14:textId="77777777" w:rsidR="00030E2B" w:rsidRDefault="00030E2B">
      <w:pPr>
        <w:rPr>
          <w:rFonts w:ascii="Times New Roman" w:eastAsia="Times New Roman" w:hAnsi="Times New Roman" w:cs="Times New Roman"/>
        </w:rPr>
      </w:pPr>
    </w:p>
    <w:p w14:paraId="000001EC" w14:textId="77777777" w:rsidR="00030E2B" w:rsidRDefault="00D176EA">
      <w:pPr>
        <w:rPr>
          <w:rFonts w:ascii="Times New Roman" w:eastAsia="Times New Roman" w:hAnsi="Times New Roman" w:cs="Times New Roman"/>
        </w:rPr>
      </w:pPr>
      <w:r>
        <w:rPr>
          <w:noProof/>
        </w:rPr>
        <mc:AlternateContent>
          <mc:Choice Requires="wpg">
            <w:drawing>
              <wp:anchor distT="0" distB="0" distL="114300" distR="114300" simplePos="0" relativeHeight="251669504" behindDoc="0" locked="0" layoutInCell="1" hidden="0" allowOverlap="1" wp14:anchorId="215EBE38" wp14:editId="4AB44169">
                <wp:simplePos x="0" y="0"/>
                <wp:positionH relativeFrom="column">
                  <wp:posOffset>-12699</wp:posOffset>
                </wp:positionH>
                <wp:positionV relativeFrom="paragraph">
                  <wp:posOffset>-38099</wp:posOffset>
                </wp:positionV>
                <wp:extent cx="1524635" cy="260985"/>
                <wp:effectExtent l="0" t="0" r="0" b="0"/>
                <wp:wrapNone/>
                <wp:docPr id="35" name="Retângulo: Cantos Arredondados 35"/>
                <wp:cNvGraphicFramePr/>
                <a:graphic xmlns:a="http://schemas.openxmlformats.org/drawingml/2006/main">
                  <a:graphicData uri="http://schemas.microsoft.com/office/word/2010/wordprocessingShape">
                    <wps:wsp>
                      <wps:cNvSpPr/>
                      <wps:spPr>
                        <a:xfrm>
                          <a:off x="4602733" y="3668558"/>
                          <a:ext cx="1486535" cy="222885"/>
                        </a:xfrm>
                        <a:prstGeom prst="roundRect">
                          <a:avLst>
                            <a:gd name="adj" fmla="val 16667"/>
                          </a:avLst>
                        </a:prstGeom>
                        <a:solidFill>
                          <a:schemeClr val="accent1"/>
                        </a:solidFill>
                        <a:ln>
                          <a:noFill/>
                        </a:ln>
                      </wps:spPr>
                      <wps:txbx>
                        <w:txbxContent>
                          <w:p w14:paraId="23109C57" w14:textId="77777777" w:rsidR="00030E2B" w:rsidRDefault="00D176EA">
                            <w:pPr>
                              <w:ind w:left="-2268" w:hanging="6804"/>
                              <w:jc w:val="center"/>
                              <w:textDirection w:val="btLr"/>
                            </w:pPr>
                            <w:r>
                              <w:rPr>
                                <w:color w:val="000000"/>
                                <w:sz w:val="12"/>
                              </w:rPr>
                              <w:t>Dois autores / tradutor</w:t>
                            </w:r>
                          </w:p>
                          <w:p w14:paraId="4F4A6F73" w14:textId="77777777" w:rsidR="00030E2B" w:rsidRDefault="00030E2B">
                            <w:pPr>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-38099</wp:posOffset>
                </wp:positionV>
                <wp:extent cx="1524635" cy="260985"/>
                <wp:effectExtent b="0" l="0" r="0" t="0"/>
                <wp:wrapNone/>
                <wp:docPr id="35" name="image17.png"/>
                <a:graphic>
                  <a:graphicData uri="http://schemas.openxmlformats.org/drawingml/2006/picture">
                    <pic:pic>
                      <pic:nvPicPr>
                        <pic:cNvPr id="0" name="image17.png"/>
                        <pic:cNvPicPr preferRelativeResize="0"/>
                      </pic:nvPicPr>
                      <pic:blipFill>
                        <a:blip r:embed="rId34"/>
                        <a:srcRect/>
                        <a:stretch>
                          <a:fillRect/>
                        </a:stretch>
                      </pic:blipFill>
                      <pic:spPr>
                        <a:xfrm>
                          <a:off x="0" y="0"/>
                          <a:ext cx="1524635" cy="260985"/>
                        </a:xfrm>
                        <a:prstGeom prst="rect"/>
                        <a:ln/>
                      </pic:spPr>
                    </pic:pic>
                  </a:graphicData>
                </a:graphic>
              </wp:anchor>
            </w:drawing>
          </mc:Fallback>
        </mc:AlternateContent>
      </w:r>
    </w:p>
    <w:p w14:paraId="000001ED" w14:textId="77777777" w:rsidR="00030E2B" w:rsidRDefault="00D176EA">
      <w:pPr>
        <w:rPr>
          <w:rFonts w:ascii="Times New Roman" w:eastAsia="Times New Roman" w:hAnsi="Times New Roman" w:cs="Times New Roman"/>
        </w:rPr>
      </w:pPr>
      <w:r w:rsidRPr="007822C6">
        <w:rPr>
          <w:rFonts w:ascii="Times New Roman" w:eastAsia="Times New Roman" w:hAnsi="Times New Roman" w:cs="Times New Roman"/>
          <w:lang w:val="en-US"/>
        </w:rPr>
        <w:t xml:space="preserve">HAYT JUNIOR, W.H.; BUCK, J.A.  </w:t>
      </w:r>
      <w:r>
        <w:rPr>
          <w:rFonts w:ascii="Times New Roman" w:eastAsia="Times New Roman" w:hAnsi="Times New Roman" w:cs="Times New Roman"/>
          <w:b/>
        </w:rPr>
        <w:t>Eletromagnetismo</w:t>
      </w:r>
      <w:r>
        <w:rPr>
          <w:rFonts w:ascii="Times New Roman" w:eastAsia="Times New Roman" w:hAnsi="Times New Roman" w:cs="Times New Roman"/>
        </w:rPr>
        <w:t xml:space="preserve">.  Tradução de Antonio Romeiro Sapienza.  6.ed.  Rio de Janeiro: McGraw-Hill, 2003. </w:t>
      </w:r>
    </w:p>
    <w:p w14:paraId="000001EE" w14:textId="77777777" w:rsidR="00030E2B" w:rsidRDefault="00D176EA">
      <w:pPr>
        <w:rPr>
          <w:rFonts w:ascii="Times New Roman" w:eastAsia="Times New Roman" w:hAnsi="Times New Roman" w:cs="Times New Roman"/>
        </w:rPr>
      </w:pPr>
      <w:r>
        <w:rPr>
          <w:noProof/>
        </w:rPr>
        <mc:AlternateContent>
          <mc:Choice Requires="wpg">
            <w:drawing>
              <wp:anchor distT="0" distB="0" distL="114300" distR="114300" simplePos="0" relativeHeight="251670528" behindDoc="0" locked="0" layoutInCell="1" hidden="0" allowOverlap="1" wp14:anchorId="003E3589" wp14:editId="6D987AD2">
                <wp:simplePos x="0" y="0"/>
                <wp:positionH relativeFrom="column">
                  <wp:posOffset>-25399</wp:posOffset>
                </wp:positionH>
                <wp:positionV relativeFrom="paragraph">
                  <wp:posOffset>76200</wp:posOffset>
                </wp:positionV>
                <wp:extent cx="1524635" cy="262255"/>
                <wp:effectExtent l="0" t="0" r="0" b="0"/>
                <wp:wrapNone/>
                <wp:docPr id="37" name="Retângulo: Cantos Arredondados 37"/>
                <wp:cNvGraphicFramePr/>
                <a:graphic xmlns:a="http://schemas.openxmlformats.org/drawingml/2006/main">
                  <a:graphicData uri="http://schemas.microsoft.com/office/word/2010/wordprocessingShape">
                    <wps:wsp>
                      <wps:cNvSpPr/>
                      <wps:spPr>
                        <a:xfrm>
                          <a:off x="4602733" y="3667923"/>
                          <a:ext cx="1486535" cy="224155"/>
                        </a:xfrm>
                        <a:prstGeom prst="roundRect">
                          <a:avLst>
                            <a:gd name="adj" fmla="val 16667"/>
                          </a:avLst>
                        </a:prstGeom>
                        <a:solidFill>
                          <a:schemeClr val="accent1"/>
                        </a:solidFill>
                        <a:ln>
                          <a:noFill/>
                        </a:ln>
                      </wps:spPr>
                      <wps:txbx>
                        <w:txbxContent>
                          <w:p w14:paraId="355F5265" w14:textId="77777777" w:rsidR="00030E2B" w:rsidRDefault="00D176EA">
                            <w:pPr>
                              <w:ind w:left="-2268" w:hanging="6804"/>
                              <w:jc w:val="center"/>
                              <w:textDirection w:val="btLr"/>
                            </w:pPr>
                            <w:r>
                              <w:rPr>
                                <w:color w:val="000000"/>
                                <w:sz w:val="12"/>
                              </w:rPr>
                              <w:t>Até  três autores / artigo de revista</w:t>
                            </w:r>
                          </w:p>
                          <w:p w14:paraId="24E8CE06" w14:textId="77777777" w:rsidR="00030E2B" w:rsidRDefault="00030E2B">
                            <w:pPr>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76200</wp:posOffset>
                </wp:positionV>
                <wp:extent cx="1524635" cy="262255"/>
                <wp:effectExtent b="0" l="0" r="0" t="0"/>
                <wp:wrapNone/>
                <wp:docPr id="37" name="image19.png"/>
                <a:graphic>
                  <a:graphicData uri="http://schemas.openxmlformats.org/drawingml/2006/picture">
                    <pic:pic>
                      <pic:nvPicPr>
                        <pic:cNvPr id="0" name="image19.png"/>
                        <pic:cNvPicPr preferRelativeResize="0"/>
                      </pic:nvPicPr>
                      <pic:blipFill>
                        <a:blip r:embed="rId35"/>
                        <a:srcRect/>
                        <a:stretch>
                          <a:fillRect/>
                        </a:stretch>
                      </pic:blipFill>
                      <pic:spPr>
                        <a:xfrm>
                          <a:off x="0" y="0"/>
                          <a:ext cx="1524635" cy="262255"/>
                        </a:xfrm>
                        <a:prstGeom prst="rect"/>
                        <a:ln/>
                      </pic:spPr>
                    </pic:pic>
                  </a:graphicData>
                </a:graphic>
              </wp:anchor>
            </w:drawing>
          </mc:Fallback>
        </mc:AlternateContent>
      </w:r>
    </w:p>
    <w:p w14:paraId="000001EF" w14:textId="77777777" w:rsidR="00030E2B" w:rsidRDefault="00030E2B">
      <w:pPr>
        <w:rPr>
          <w:rFonts w:ascii="Times New Roman" w:eastAsia="Times New Roman" w:hAnsi="Times New Roman" w:cs="Times New Roman"/>
        </w:rPr>
      </w:pPr>
    </w:p>
    <w:p w14:paraId="000001F0" w14:textId="77777777" w:rsidR="00030E2B" w:rsidRPr="007822C6" w:rsidRDefault="00D176EA">
      <w:pPr>
        <w:rPr>
          <w:rFonts w:ascii="Times New Roman" w:eastAsia="Times New Roman" w:hAnsi="Times New Roman" w:cs="Times New Roman"/>
          <w:lang w:val="en-US"/>
        </w:rPr>
      </w:pPr>
      <w:r>
        <w:rPr>
          <w:rFonts w:ascii="Times New Roman" w:eastAsia="Times New Roman" w:hAnsi="Times New Roman" w:cs="Times New Roman"/>
        </w:rPr>
        <w:t xml:space="preserve">JÚLIO, E.N.B.; BRANCO, F.A.; SILVA, V.D.  </w:t>
      </w:r>
      <w:r w:rsidRPr="007822C6">
        <w:rPr>
          <w:rFonts w:ascii="Times New Roman" w:eastAsia="Times New Roman" w:hAnsi="Times New Roman" w:cs="Times New Roman"/>
          <w:lang w:val="en-US"/>
        </w:rPr>
        <w:t xml:space="preserve">Concrete-to-concrete bond strength.  Influence of the roughness of the substrate surface.  </w:t>
      </w:r>
      <w:r w:rsidRPr="007822C6">
        <w:rPr>
          <w:rFonts w:ascii="Times New Roman" w:eastAsia="Times New Roman" w:hAnsi="Times New Roman" w:cs="Times New Roman"/>
          <w:b/>
          <w:lang w:val="en-US"/>
        </w:rPr>
        <w:t>Construction and Building Materials</w:t>
      </w:r>
      <w:r w:rsidRPr="007822C6">
        <w:rPr>
          <w:rFonts w:ascii="Times New Roman" w:eastAsia="Times New Roman" w:hAnsi="Times New Roman" w:cs="Times New Roman"/>
          <w:lang w:val="en-US"/>
        </w:rPr>
        <w:t xml:space="preserve">, v.18, n.9, p. 675-681, Nov. 2004. </w:t>
      </w:r>
    </w:p>
    <w:p w14:paraId="000001F1" w14:textId="77777777" w:rsidR="00030E2B" w:rsidRPr="007822C6" w:rsidRDefault="00D176EA">
      <w:pPr>
        <w:rPr>
          <w:rFonts w:ascii="Times New Roman" w:eastAsia="Times New Roman" w:hAnsi="Times New Roman" w:cs="Times New Roman"/>
          <w:lang w:val="en-US"/>
        </w:rPr>
      </w:pPr>
      <w:r>
        <w:rPr>
          <w:noProof/>
        </w:rPr>
        <mc:AlternateContent>
          <mc:Choice Requires="wpg">
            <w:drawing>
              <wp:anchor distT="0" distB="0" distL="114300" distR="114300" simplePos="0" relativeHeight="251671552" behindDoc="0" locked="0" layoutInCell="1" hidden="0" allowOverlap="1" wp14:anchorId="0DACB105" wp14:editId="350FCFE1">
                <wp:simplePos x="0" y="0"/>
                <wp:positionH relativeFrom="column">
                  <wp:posOffset>-25399</wp:posOffset>
                </wp:positionH>
                <wp:positionV relativeFrom="paragraph">
                  <wp:posOffset>76200</wp:posOffset>
                </wp:positionV>
                <wp:extent cx="3472500" cy="262890"/>
                <wp:effectExtent l="0" t="0" r="0" b="0"/>
                <wp:wrapNone/>
                <wp:docPr id="38" name="Retângulo: Cantos Arredondados 38"/>
                <wp:cNvGraphicFramePr/>
                <a:graphic xmlns:a="http://schemas.openxmlformats.org/drawingml/2006/main">
                  <a:graphicData uri="http://schemas.microsoft.com/office/word/2010/wordprocessingShape">
                    <wps:wsp>
                      <wps:cNvSpPr/>
                      <wps:spPr>
                        <a:xfrm>
                          <a:off x="3628800" y="3667605"/>
                          <a:ext cx="3434400" cy="224790"/>
                        </a:xfrm>
                        <a:prstGeom prst="roundRect">
                          <a:avLst>
                            <a:gd name="adj" fmla="val 16667"/>
                          </a:avLst>
                        </a:prstGeom>
                        <a:solidFill>
                          <a:schemeClr val="accent1"/>
                        </a:solidFill>
                        <a:ln>
                          <a:noFill/>
                        </a:ln>
                      </wps:spPr>
                      <wps:txbx>
                        <w:txbxContent>
                          <w:p w14:paraId="35BAB089" w14:textId="77777777" w:rsidR="00030E2B" w:rsidRDefault="00D176EA">
                            <w:pPr>
                              <w:ind w:left="-2268" w:hanging="6804"/>
                              <w:jc w:val="center"/>
                              <w:textDirection w:val="btLr"/>
                            </w:pPr>
                            <w:r>
                              <w:rPr>
                                <w:color w:val="000000"/>
                                <w:sz w:val="12"/>
                              </w:rPr>
                              <w:t xml:space="preserve">Mesmo autor/mesmo ano (diferencia com uma letra </w:t>
                            </w:r>
                            <w:r>
                              <w:rPr>
                                <w:color w:val="000000"/>
                                <w:sz w:val="12"/>
                              </w:rPr>
                              <w:t>minúscula)/referência na mesma página</w:t>
                            </w:r>
                          </w:p>
                          <w:p w14:paraId="56133CA1" w14:textId="77777777" w:rsidR="00030E2B" w:rsidRDefault="00030E2B">
                            <w:pPr>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76200</wp:posOffset>
                </wp:positionV>
                <wp:extent cx="3472500" cy="262890"/>
                <wp:effectExtent b="0" l="0" r="0" t="0"/>
                <wp:wrapNone/>
                <wp:docPr id="38" name="image20.png"/>
                <a:graphic>
                  <a:graphicData uri="http://schemas.openxmlformats.org/drawingml/2006/picture">
                    <pic:pic>
                      <pic:nvPicPr>
                        <pic:cNvPr id="0" name="image20.png"/>
                        <pic:cNvPicPr preferRelativeResize="0"/>
                      </pic:nvPicPr>
                      <pic:blipFill>
                        <a:blip r:embed="rId36"/>
                        <a:srcRect/>
                        <a:stretch>
                          <a:fillRect/>
                        </a:stretch>
                      </pic:blipFill>
                      <pic:spPr>
                        <a:xfrm>
                          <a:off x="0" y="0"/>
                          <a:ext cx="3472500" cy="262890"/>
                        </a:xfrm>
                        <a:prstGeom prst="rect"/>
                        <a:ln/>
                      </pic:spPr>
                    </pic:pic>
                  </a:graphicData>
                </a:graphic>
              </wp:anchor>
            </w:drawing>
          </mc:Fallback>
        </mc:AlternateContent>
      </w:r>
    </w:p>
    <w:p w14:paraId="000001F2" w14:textId="77777777" w:rsidR="00030E2B" w:rsidRPr="007822C6" w:rsidRDefault="00030E2B">
      <w:pPr>
        <w:rPr>
          <w:rFonts w:ascii="Times New Roman" w:eastAsia="Times New Roman" w:hAnsi="Times New Roman" w:cs="Times New Roman"/>
          <w:lang w:val="en-US"/>
        </w:rPr>
      </w:pPr>
    </w:p>
    <w:p w14:paraId="000001F3" w14:textId="77777777" w:rsidR="00030E2B" w:rsidRPr="007822C6" w:rsidRDefault="00D176EA">
      <w:pPr>
        <w:rPr>
          <w:rFonts w:ascii="Times New Roman" w:eastAsia="Times New Roman" w:hAnsi="Times New Roman" w:cs="Times New Roman"/>
          <w:lang w:val="en-US"/>
        </w:rPr>
      </w:pPr>
      <w:r w:rsidRPr="007822C6">
        <w:rPr>
          <w:rFonts w:ascii="Times New Roman" w:eastAsia="Times New Roman" w:hAnsi="Times New Roman" w:cs="Times New Roman"/>
          <w:lang w:val="en-US"/>
        </w:rPr>
        <w:t xml:space="preserve">KATZENBACH, J.R.; SMITH, D.K.  The Discipline of teams (cover story).  </w:t>
      </w:r>
      <w:r w:rsidRPr="007822C6">
        <w:rPr>
          <w:rFonts w:ascii="Times New Roman" w:eastAsia="Times New Roman" w:hAnsi="Times New Roman" w:cs="Times New Roman"/>
          <w:b/>
          <w:lang w:val="en-US"/>
        </w:rPr>
        <w:t>Harvard Business Review</w:t>
      </w:r>
      <w:r w:rsidRPr="007822C6">
        <w:rPr>
          <w:rFonts w:ascii="Times New Roman" w:eastAsia="Times New Roman" w:hAnsi="Times New Roman" w:cs="Times New Roman"/>
          <w:lang w:val="en-US"/>
        </w:rPr>
        <w:t>, v.83, n.7/8, p.162-171, July/Aug. 2005a.</w:t>
      </w:r>
    </w:p>
    <w:p w14:paraId="000001F4" w14:textId="77777777" w:rsidR="00030E2B" w:rsidRPr="007822C6" w:rsidRDefault="00030E2B">
      <w:pPr>
        <w:rPr>
          <w:rFonts w:ascii="Times New Roman" w:eastAsia="Times New Roman" w:hAnsi="Times New Roman" w:cs="Times New Roman"/>
          <w:lang w:val="en-US"/>
        </w:rPr>
      </w:pPr>
    </w:p>
    <w:p w14:paraId="000001F5" w14:textId="77777777" w:rsidR="00030E2B" w:rsidRPr="007822C6" w:rsidRDefault="00030E2B">
      <w:pPr>
        <w:rPr>
          <w:rFonts w:ascii="Times New Roman" w:eastAsia="Times New Roman" w:hAnsi="Times New Roman" w:cs="Times New Roman"/>
          <w:lang w:val="en-US"/>
        </w:rPr>
      </w:pPr>
    </w:p>
    <w:p w14:paraId="000001F6" w14:textId="77777777" w:rsidR="00030E2B" w:rsidRPr="007822C6" w:rsidRDefault="00D176EA">
      <w:pPr>
        <w:rPr>
          <w:rFonts w:ascii="Times New Roman" w:eastAsia="Times New Roman" w:hAnsi="Times New Roman" w:cs="Times New Roman"/>
          <w:lang w:val="en-US"/>
        </w:rPr>
      </w:pPr>
      <w:r w:rsidRPr="007822C6">
        <w:rPr>
          <w:rFonts w:ascii="Times New Roman" w:eastAsia="Times New Roman" w:hAnsi="Times New Roman" w:cs="Times New Roman"/>
          <w:lang w:val="en-US"/>
        </w:rPr>
        <w:t xml:space="preserve">______.  The Discipline of teams.  </w:t>
      </w:r>
      <w:r w:rsidRPr="007822C6">
        <w:rPr>
          <w:rFonts w:ascii="Times New Roman" w:eastAsia="Times New Roman" w:hAnsi="Times New Roman" w:cs="Times New Roman"/>
          <w:b/>
          <w:lang w:val="en-US"/>
        </w:rPr>
        <w:t>Harvard Business Review</w:t>
      </w:r>
      <w:r w:rsidRPr="007822C6">
        <w:rPr>
          <w:rFonts w:ascii="Times New Roman" w:eastAsia="Times New Roman" w:hAnsi="Times New Roman" w:cs="Times New Roman"/>
          <w:lang w:val="en-US"/>
        </w:rPr>
        <w:t>, Best of HBR 1993, 2-11, 2005b.</w:t>
      </w:r>
    </w:p>
    <w:p w14:paraId="000001F7" w14:textId="77777777" w:rsidR="00030E2B" w:rsidRPr="007822C6" w:rsidRDefault="00D176EA">
      <w:pPr>
        <w:rPr>
          <w:rFonts w:ascii="Times New Roman" w:eastAsia="Times New Roman" w:hAnsi="Times New Roman" w:cs="Times New Roman"/>
          <w:lang w:val="en-US"/>
        </w:rPr>
      </w:pPr>
      <w:r>
        <w:rPr>
          <w:noProof/>
        </w:rPr>
        <mc:AlternateContent>
          <mc:Choice Requires="wpg">
            <w:drawing>
              <wp:anchor distT="0" distB="0" distL="114300" distR="114300" simplePos="0" relativeHeight="251672576" behindDoc="0" locked="0" layoutInCell="1" hidden="0" allowOverlap="1" wp14:anchorId="3AA6B405" wp14:editId="2854F005">
                <wp:simplePos x="0" y="0"/>
                <wp:positionH relativeFrom="column">
                  <wp:posOffset>1</wp:posOffset>
                </wp:positionH>
                <wp:positionV relativeFrom="paragraph">
                  <wp:posOffset>88900</wp:posOffset>
                </wp:positionV>
                <wp:extent cx="1524635" cy="262319"/>
                <wp:effectExtent l="0" t="0" r="0" b="0"/>
                <wp:wrapNone/>
                <wp:docPr id="40" name="Retângulo: Cantos Arredondados 40"/>
                <wp:cNvGraphicFramePr/>
                <a:graphic xmlns:a="http://schemas.openxmlformats.org/drawingml/2006/main">
                  <a:graphicData uri="http://schemas.microsoft.com/office/word/2010/wordprocessingShape">
                    <wps:wsp>
                      <wps:cNvSpPr/>
                      <wps:spPr>
                        <a:xfrm>
                          <a:off x="4602733" y="3667891"/>
                          <a:ext cx="1486535" cy="224219"/>
                        </a:xfrm>
                        <a:prstGeom prst="roundRect">
                          <a:avLst>
                            <a:gd name="adj" fmla="val 16667"/>
                          </a:avLst>
                        </a:prstGeom>
                        <a:solidFill>
                          <a:schemeClr val="accent1"/>
                        </a:solidFill>
                        <a:ln>
                          <a:noFill/>
                        </a:ln>
                      </wps:spPr>
                      <wps:txbx>
                        <w:txbxContent>
                          <w:p w14:paraId="146BFAE0" w14:textId="77777777" w:rsidR="00030E2B" w:rsidRDefault="00D176EA">
                            <w:pPr>
                              <w:ind w:left="-2268" w:hanging="6804"/>
                              <w:jc w:val="center"/>
                              <w:textDirection w:val="btLr"/>
                            </w:pPr>
                            <w:r>
                              <w:rPr>
                                <w:color w:val="000000"/>
                                <w:sz w:val="12"/>
                              </w:rPr>
                              <w:t>Um autor / edição</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1524635" cy="262319"/>
                <wp:effectExtent b="0" l="0" r="0" t="0"/>
                <wp:wrapNone/>
                <wp:docPr id="40" name="image22.png"/>
                <a:graphic>
                  <a:graphicData uri="http://schemas.openxmlformats.org/drawingml/2006/picture">
                    <pic:pic>
                      <pic:nvPicPr>
                        <pic:cNvPr id="0" name="image22.png"/>
                        <pic:cNvPicPr preferRelativeResize="0"/>
                      </pic:nvPicPr>
                      <pic:blipFill>
                        <a:blip r:embed="rId37"/>
                        <a:srcRect/>
                        <a:stretch>
                          <a:fillRect/>
                        </a:stretch>
                      </pic:blipFill>
                      <pic:spPr>
                        <a:xfrm>
                          <a:off x="0" y="0"/>
                          <a:ext cx="1524635" cy="262319"/>
                        </a:xfrm>
                        <a:prstGeom prst="rect"/>
                        <a:ln/>
                      </pic:spPr>
                    </pic:pic>
                  </a:graphicData>
                </a:graphic>
              </wp:anchor>
            </w:drawing>
          </mc:Fallback>
        </mc:AlternateContent>
      </w:r>
    </w:p>
    <w:p w14:paraId="000001F8" w14:textId="77777777" w:rsidR="00030E2B" w:rsidRPr="007822C6" w:rsidRDefault="00030E2B">
      <w:pPr>
        <w:rPr>
          <w:rFonts w:ascii="Times New Roman" w:eastAsia="Times New Roman" w:hAnsi="Times New Roman" w:cs="Times New Roman"/>
          <w:lang w:val="en-US"/>
        </w:rPr>
      </w:pPr>
    </w:p>
    <w:p w14:paraId="000001F9" w14:textId="77777777" w:rsidR="00030E2B" w:rsidRPr="007822C6" w:rsidRDefault="00D176EA">
      <w:pPr>
        <w:rPr>
          <w:rFonts w:ascii="Times New Roman" w:eastAsia="Times New Roman" w:hAnsi="Times New Roman" w:cs="Times New Roman"/>
          <w:lang w:val="en-US"/>
        </w:rPr>
      </w:pPr>
      <w:r w:rsidRPr="007822C6">
        <w:rPr>
          <w:rFonts w:ascii="Times New Roman" w:eastAsia="Times New Roman" w:hAnsi="Times New Roman" w:cs="Times New Roman"/>
          <w:lang w:val="en-US"/>
        </w:rPr>
        <w:t xml:space="preserve">KRAUS, J.D.  </w:t>
      </w:r>
      <w:r w:rsidRPr="007822C6">
        <w:rPr>
          <w:rFonts w:ascii="Times New Roman" w:eastAsia="Times New Roman" w:hAnsi="Times New Roman" w:cs="Times New Roman"/>
          <w:b/>
          <w:lang w:val="en-US"/>
        </w:rPr>
        <w:t xml:space="preserve">Electromagnetics: </w:t>
      </w:r>
      <w:r w:rsidRPr="007822C6">
        <w:rPr>
          <w:rFonts w:ascii="Times New Roman" w:eastAsia="Times New Roman" w:hAnsi="Times New Roman" w:cs="Times New Roman"/>
          <w:lang w:val="en-US"/>
        </w:rPr>
        <w:t xml:space="preserve">with applications.  5.ed.  Boston: WCB/McGraw-Hill, 1999. </w:t>
      </w:r>
    </w:p>
    <w:p w14:paraId="000001FA" w14:textId="77777777" w:rsidR="00030E2B" w:rsidRPr="007822C6" w:rsidRDefault="00D176EA">
      <w:pPr>
        <w:rPr>
          <w:rFonts w:ascii="Times New Roman" w:eastAsia="Times New Roman" w:hAnsi="Times New Roman" w:cs="Times New Roman"/>
          <w:lang w:val="en-US"/>
        </w:rPr>
      </w:pPr>
      <w:r>
        <w:rPr>
          <w:noProof/>
        </w:rPr>
        <mc:AlternateContent>
          <mc:Choice Requires="wpg">
            <w:drawing>
              <wp:anchor distT="0" distB="0" distL="114300" distR="114300" simplePos="0" relativeHeight="251673600" behindDoc="0" locked="0" layoutInCell="1" hidden="0" allowOverlap="1" wp14:anchorId="5D88BF3D" wp14:editId="621D75AD">
                <wp:simplePos x="0" y="0"/>
                <wp:positionH relativeFrom="column">
                  <wp:posOffset>-25399</wp:posOffset>
                </wp:positionH>
                <wp:positionV relativeFrom="paragraph">
                  <wp:posOffset>88900</wp:posOffset>
                </wp:positionV>
                <wp:extent cx="1524635" cy="262255"/>
                <wp:effectExtent l="0" t="0" r="0" b="0"/>
                <wp:wrapNone/>
                <wp:docPr id="23" name="Retângulo: Cantos Arredondados 23"/>
                <wp:cNvGraphicFramePr/>
                <a:graphic xmlns:a="http://schemas.openxmlformats.org/drawingml/2006/main">
                  <a:graphicData uri="http://schemas.microsoft.com/office/word/2010/wordprocessingShape">
                    <wps:wsp>
                      <wps:cNvSpPr/>
                      <wps:spPr>
                        <a:xfrm>
                          <a:off x="4602733" y="3667923"/>
                          <a:ext cx="1486535" cy="224155"/>
                        </a:xfrm>
                        <a:prstGeom prst="roundRect">
                          <a:avLst>
                            <a:gd name="adj" fmla="val 16667"/>
                          </a:avLst>
                        </a:prstGeom>
                        <a:solidFill>
                          <a:schemeClr val="accent1"/>
                        </a:solidFill>
                        <a:ln>
                          <a:noFill/>
                        </a:ln>
                      </wps:spPr>
                      <wps:txbx>
                        <w:txbxContent>
                          <w:p w14:paraId="5F17D161" w14:textId="77777777" w:rsidR="00030E2B" w:rsidRDefault="00D176EA">
                            <w:pPr>
                              <w:ind w:left="-2268" w:hanging="6804"/>
                              <w:jc w:val="center"/>
                              <w:textDirection w:val="btLr"/>
                            </w:pPr>
                            <w:r>
                              <w:rPr>
                                <w:color w:val="000000"/>
                                <w:sz w:val="12"/>
                              </w:rPr>
                              <w:t>Dois autores / livro todo</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1524635" cy="262255"/>
                <wp:effectExtent b="0" l="0" r="0" t="0"/>
                <wp:wrapNone/>
                <wp:docPr id="23" name="image5.png"/>
                <a:graphic>
                  <a:graphicData uri="http://schemas.openxmlformats.org/drawingml/2006/picture">
                    <pic:pic>
                      <pic:nvPicPr>
                        <pic:cNvPr id="0" name="image5.png"/>
                        <pic:cNvPicPr preferRelativeResize="0"/>
                      </pic:nvPicPr>
                      <pic:blipFill>
                        <a:blip r:embed="rId38"/>
                        <a:srcRect/>
                        <a:stretch>
                          <a:fillRect/>
                        </a:stretch>
                      </pic:blipFill>
                      <pic:spPr>
                        <a:xfrm>
                          <a:off x="0" y="0"/>
                          <a:ext cx="1524635" cy="262255"/>
                        </a:xfrm>
                        <a:prstGeom prst="rect"/>
                        <a:ln/>
                      </pic:spPr>
                    </pic:pic>
                  </a:graphicData>
                </a:graphic>
              </wp:anchor>
            </w:drawing>
          </mc:Fallback>
        </mc:AlternateContent>
      </w:r>
    </w:p>
    <w:p w14:paraId="000001FB" w14:textId="77777777" w:rsidR="00030E2B" w:rsidRPr="007822C6" w:rsidRDefault="00030E2B">
      <w:pPr>
        <w:rPr>
          <w:rFonts w:ascii="Times New Roman" w:eastAsia="Times New Roman" w:hAnsi="Times New Roman" w:cs="Times New Roman"/>
          <w:lang w:val="en-US"/>
        </w:rPr>
      </w:pPr>
    </w:p>
    <w:p w14:paraId="000001FC" w14:textId="77777777" w:rsidR="00030E2B" w:rsidRDefault="00D176EA">
      <w:pPr>
        <w:rPr>
          <w:rFonts w:ascii="Times New Roman" w:eastAsia="Times New Roman" w:hAnsi="Times New Roman" w:cs="Times New Roman"/>
        </w:rPr>
      </w:pPr>
      <w:r>
        <w:rPr>
          <w:rFonts w:ascii="Times New Roman" w:eastAsia="Times New Roman" w:hAnsi="Times New Roman" w:cs="Times New Roman"/>
        </w:rPr>
        <w:t xml:space="preserve">MEHTA, P.K.; MONTEIRO, P.J.M.  </w:t>
      </w:r>
      <w:r>
        <w:rPr>
          <w:rFonts w:ascii="Times New Roman" w:eastAsia="Times New Roman" w:hAnsi="Times New Roman" w:cs="Times New Roman"/>
          <w:b/>
        </w:rPr>
        <w:t>Concreto</w:t>
      </w:r>
      <w:r>
        <w:rPr>
          <w:rFonts w:ascii="Times New Roman" w:eastAsia="Times New Roman" w:hAnsi="Times New Roman" w:cs="Times New Roman"/>
        </w:rPr>
        <w:t>: estrutura, prop</w:t>
      </w:r>
      <w:r>
        <w:rPr>
          <w:rFonts w:ascii="Times New Roman" w:eastAsia="Times New Roman" w:hAnsi="Times New Roman" w:cs="Times New Roman"/>
        </w:rPr>
        <w:t>riedades e materiais.  São Paulo: Pini, 1994.</w:t>
      </w:r>
    </w:p>
    <w:p w14:paraId="000001FD" w14:textId="77777777" w:rsidR="00030E2B" w:rsidRDefault="00D176EA">
      <w:pPr>
        <w:rPr>
          <w:rFonts w:ascii="Times New Roman" w:eastAsia="Times New Roman" w:hAnsi="Times New Roman" w:cs="Times New Roman"/>
        </w:rPr>
      </w:pPr>
      <w:r>
        <w:rPr>
          <w:noProof/>
        </w:rPr>
        <mc:AlternateContent>
          <mc:Choice Requires="wpg">
            <w:drawing>
              <wp:anchor distT="0" distB="0" distL="114300" distR="114300" simplePos="0" relativeHeight="251674624" behindDoc="0" locked="0" layoutInCell="1" hidden="0" allowOverlap="1" wp14:anchorId="1F386AFB" wp14:editId="526CDFB2">
                <wp:simplePos x="0" y="0"/>
                <wp:positionH relativeFrom="column">
                  <wp:posOffset>1</wp:posOffset>
                </wp:positionH>
                <wp:positionV relativeFrom="paragraph">
                  <wp:posOffset>76200</wp:posOffset>
                </wp:positionV>
                <wp:extent cx="1524635" cy="261620"/>
                <wp:effectExtent l="0" t="0" r="0" b="0"/>
                <wp:wrapNone/>
                <wp:docPr id="24" name="Retângulo: Cantos Arredondados 24"/>
                <wp:cNvGraphicFramePr/>
                <a:graphic xmlns:a="http://schemas.openxmlformats.org/drawingml/2006/main">
                  <a:graphicData uri="http://schemas.microsoft.com/office/word/2010/wordprocessingShape">
                    <wps:wsp>
                      <wps:cNvSpPr/>
                      <wps:spPr>
                        <a:xfrm>
                          <a:off x="4602733" y="3668240"/>
                          <a:ext cx="1486535" cy="223520"/>
                        </a:xfrm>
                        <a:prstGeom prst="roundRect">
                          <a:avLst>
                            <a:gd name="adj" fmla="val 16667"/>
                          </a:avLst>
                        </a:prstGeom>
                        <a:solidFill>
                          <a:schemeClr val="accent1"/>
                        </a:solidFill>
                        <a:ln>
                          <a:noFill/>
                        </a:ln>
                      </wps:spPr>
                      <wps:txbx>
                        <w:txbxContent>
                          <w:p w14:paraId="61BDDBF0" w14:textId="77777777" w:rsidR="00030E2B" w:rsidRDefault="00D176EA">
                            <w:pPr>
                              <w:ind w:left="-2268" w:hanging="6804"/>
                              <w:jc w:val="center"/>
                              <w:textDirection w:val="btLr"/>
                            </w:pPr>
                            <w:r>
                              <w:rPr>
                                <w:color w:val="000000"/>
                                <w:sz w:val="12"/>
                              </w:rPr>
                              <w:t>Autor entidade</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1524635" cy="261620"/>
                <wp:effectExtent b="0" l="0" r="0" t="0"/>
                <wp:wrapNone/>
                <wp:docPr id="24" name="image6.png"/>
                <a:graphic>
                  <a:graphicData uri="http://schemas.openxmlformats.org/drawingml/2006/picture">
                    <pic:pic>
                      <pic:nvPicPr>
                        <pic:cNvPr id="0" name="image6.png"/>
                        <pic:cNvPicPr preferRelativeResize="0"/>
                      </pic:nvPicPr>
                      <pic:blipFill>
                        <a:blip r:embed="rId39"/>
                        <a:srcRect/>
                        <a:stretch>
                          <a:fillRect/>
                        </a:stretch>
                      </pic:blipFill>
                      <pic:spPr>
                        <a:xfrm>
                          <a:off x="0" y="0"/>
                          <a:ext cx="1524635" cy="261620"/>
                        </a:xfrm>
                        <a:prstGeom prst="rect"/>
                        <a:ln/>
                      </pic:spPr>
                    </pic:pic>
                  </a:graphicData>
                </a:graphic>
              </wp:anchor>
            </w:drawing>
          </mc:Fallback>
        </mc:AlternateContent>
      </w:r>
    </w:p>
    <w:p w14:paraId="000001FE" w14:textId="77777777" w:rsidR="00030E2B" w:rsidRDefault="00030E2B">
      <w:pPr>
        <w:rPr>
          <w:rFonts w:ascii="Times New Roman" w:eastAsia="Times New Roman" w:hAnsi="Times New Roman" w:cs="Times New Roman"/>
        </w:rPr>
      </w:pPr>
    </w:p>
    <w:p w14:paraId="000001FF" w14:textId="77777777" w:rsidR="00030E2B" w:rsidRDefault="00D176EA">
      <w:pPr>
        <w:rPr>
          <w:rFonts w:ascii="Times New Roman" w:eastAsia="Times New Roman" w:hAnsi="Times New Roman" w:cs="Times New Roman"/>
        </w:rPr>
      </w:pPr>
      <w:r>
        <w:rPr>
          <w:rFonts w:ascii="Times New Roman" w:eastAsia="Times New Roman" w:hAnsi="Times New Roman" w:cs="Times New Roman"/>
        </w:rPr>
        <w:t xml:space="preserve">NÚCLEO DE INFORMAÇÃO TECNOLÓGICA.  </w:t>
      </w:r>
      <w:r>
        <w:rPr>
          <w:rFonts w:ascii="Times New Roman" w:eastAsia="Times New Roman" w:hAnsi="Times New Roman" w:cs="Times New Roman"/>
          <w:b/>
        </w:rPr>
        <w:t>Manual de inteligência competitiva</w:t>
      </w:r>
      <w:r>
        <w:rPr>
          <w:rFonts w:ascii="Times New Roman" w:eastAsia="Times New Roman" w:hAnsi="Times New Roman" w:cs="Times New Roman"/>
        </w:rPr>
        <w:t xml:space="preserve">.  São Carlos: UFSCar, 2004. </w:t>
      </w:r>
    </w:p>
    <w:p w14:paraId="00000200" w14:textId="77777777" w:rsidR="00030E2B" w:rsidRDefault="00D176EA">
      <w:pPr>
        <w:rPr>
          <w:rFonts w:ascii="Times New Roman" w:eastAsia="Times New Roman" w:hAnsi="Times New Roman" w:cs="Times New Roman"/>
        </w:rPr>
      </w:pPr>
      <w:r>
        <w:rPr>
          <w:noProof/>
        </w:rPr>
        <mc:AlternateContent>
          <mc:Choice Requires="wpg">
            <w:drawing>
              <wp:anchor distT="0" distB="0" distL="114300" distR="114300" simplePos="0" relativeHeight="251675648" behindDoc="0" locked="0" layoutInCell="1" hidden="0" allowOverlap="1" wp14:anchorId="35CE9891" wp14:editId="51BFB18A">
                <wp:simplePos x="0" y="0"/>
                <wp:positionH relativeFrom="column">
                  <wp:posOffset>1</wp:posOffset>
                </wp:positionH>
                <wp:positionV relativeFrom="paragraph">
                  <wp:posOffset>63500</wp:posOffset>
                </wp:positionV>
                <wp:extent cx="1524635" cy="261620"/>
                <wp:effectExtent l="0" t="0" r="0" b="0"/>
                <wp:wrapNone/>
                <wp:docPr id="25" name="Retângulo: Cantos Arredondados 25"/>
                <wp:cNvGraphicFramePr/>
                <a:graphic xmlns:a="http://schemas.openxmlformats.org/drawingml/2006/main">
                  <a:graphicData uri="http://schemas.microsoft.com/office/word/2010/wordprocessingShape">
                    <wps:wsp>
                      <wps:cNvSpPr/>
                      <wps:spPr>
                        <a:xfrm>
                          <a:off x="4602733" y="3668240"/>
                          <a:ext cx="1486535" cy="223520"/>
                        </a:xfrm>
                        <a:prstGeom prst="roundRect">
                          <a:avLst>
                            <a:gd name="adj" fmla="val 16667"/>
                          </a:avLst>
                        </a:prstGeom>
                        <a:solidFill>
                          <a:schemeClr val="accent1"/>
                        </a:solidFill>
                        <a:ln>
                          <a:noFill/>
                        </a:ln>
                      </wps:spPr>
                      <wps:txbx>
                        <w:txbxContent>
                          <w:p w14:paraId="562F3CC3" w14:textId="77777777" w:rsidR="00030E2B" w:rsidRDefault="00D176EA">
                            <w:pPr>
                              <w:ind w:left="-2268" w:hanging="6804"/>
                              <w:jc w:val="center"/>
                              <w:textDirection w:val="btLr"/>
                            </w:pPr>
                            <w:r>
                              <w:rPr>
                                <w:color w:val="000000"/>
                                <w:sz w:val="12"/>
                              </w:rPr>
                              <w:t>Parte de livro/mesmo autor</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1524635" cy="261620"/>
                <wp:effectExtent b="0" l="0" r="0" t="0"/>
                <wp:wrapNone/>
                <wp:docPr id="25" name="image7.png"/>
                <a:graphic>
                  <a:graphicData uri="http://schemas.openxmlformats.org/drawingml/2006/picture">
                    <pic:pic>
                      <pic:nvPicPr>
                        <pic:cNvPr id="0" name="image7.png"/>
                        <pic:cNvPicPr preferRelativeResize="0"/>
                      </pic:nvPicPr>
                      <pic:blipFill>
                        <a:blip r:embed="rId40"/>
                        <a:srcRect/>
                        <a:stretch>
                          <a:fillRect/>
                        </a:stretch>
                      </pic:blipFill>
                      <pic:spPr>
                        <a:xfrm>
                          <a:off x="0" y="0"/>
                          <a:ext cx="1524635" cy="261620"/>
                        </a:xfrm>
                        <a:prstGeom prst="rect"/>
                        <a:ln/>
                      </pic:spPr>
                    </pic:pic>
                  </a:graphicData>
                </a:graphic>
              </wp:anchor>
            </w:drawing>
          </mc:Fallback>
        </mc:AlternateContent>
      </w:r>
    </w:p>
    <w:p w14:paraId="00000201" w14:textId="77777777" w:rsidR="00030E2B" w:rsidRDefault="00030E2B">
      <w:pPr>
        <w:rPr>
          <w:rFonts w:ascii="Times New Roman" w:eastAsia="Times New Roman" w:hAnsi="Times New Roman" w:cs="Times New Roman"/>
        </w:rPr>
      </w:pPr>
    </w:p>
    <w:p w14:paraId="00000202" w14:textId="77777777" w:rsidR="00030E2B" w:rsidRPr="007822C6" w:rsidRDefault="00D176EA">
      <w:pPr>
        <w:rPr>
          <w:rFonts w:ascii="Times New Roman" w:eastAsia="Times New Roman" w:hAnsi="Times New Roman" w:cs="Times New Roman"/>
          <w:lang w:val="en-US"/>
        </w:rPr>
      </w:pPr>
      <w:r>
        <w:rPr>
          <w:rFonts w:ascii="Times New Roman" w:eastAsia="Times New Roman" w:hAnsi="Times New Roman" w:cs="Times New Roman"/>
        </w:rPr>
        <w:t xml:space="preserve">RAMALHO, J.A.  Variáveis.  In: ______.  </w:t>
      </w:r>
      <w:r>
        <w:rPr>
          <w:rFonts w:ascii="Times New Roman" w:eastAsia="Times New Roman" w:hAnsi="Times New Roman" w:cs="Times New Roman"/>
          <w:b/>
        </w:rPr>
        <w:t>Clipper 5.0</w:t>
      </w:r>
      <w:r>
        <w:rPr>
          <w:rFonts w:ascii="Times New Roman" w:eastAsia="Times New Roman" w:hAnsi="Times New Roman" w:cs="Times New Roman"/>
        </w:rPr>
        <w:t xml:space="preserve">: básico.  </w:t>
      </w:r>
      <w:r w:rsidRPr="007822C6">
        <w:rPr>
          <w:rFonts w:ascii="Times New Roman" w:eastAsia="Times New Roman" w:hAnsi="Times New Roman" w:cs="Times New Roman"/>
          <w:lang w:val="en-US"/>
        </w:rPr>
        <w:t>São Paulo: Makron Books, 1991.  Cap.4, p.67-92.</w:t>
      </w:r>
    </w:p>
    <w:p w14:paraId="00000203" w14:textId="77777777" w:rsidR="00030E2B" w:rsidRPr="007822C6" w:rsidRDefault="00D176EA">
      <w:pPr>
        <w:rPr>
          <w:rFonts w:ascii="Times New Roman" w:eastAsia="Times New Roman" w:hAnsi="Times New Roman" w:cs="Times New Roman"/>
          <w:lang w:val="en-US"/>
        </w:rPr>
      </w:pPr>
      <w:r>
        <w:rPr>
          <w:noProof/>
        </w:rPr>
        <mc:AlternateContent>
          <mc:Choice Requires="wpg">
            <w:drawing>
              <wp:anchor distT="0" distB="0" distL="114300" distR="114300" simplePos="0" relativeHeight="251676672" behindDoc="0" locked="0" layoutInCell="1" hidden="0" allowOverlap="1" wp14:anchorId="420AE42F" wp14:editId="36E0ABE0">
                <wp:simplePos x="0" y="0"/>
                <wp:positionH relativeFrom="column">
                  <wp:posOffset>-12699</wp:posOffset>
                </wp:positionH>
                <wp:positionV relativeFrom="paragraph">
                  <wp:posOffset>63500</wp:posOffset>
                </wp:positionV>
                <wp:extent cx="1524635" cy="261620"/>
                <wp:effectExtent l="0" t="0" r="0" b="0"/>
                <wp:wrapNone/>
                <wp:docPr id="26" name="Retângulo: Cantos Arredondados 26"/>
                <wp:cNvGraphicFramePr/>
                <a:graphic xmlns:a="http://schemas.openxmlformats.org/drawingml/2006/main">
                  <a:graphicData uri="http://schemas.microsoft.com/office/word/2010/wordprocessingShape">
                    <wps:wsp>
                      <wps:cNvSpPr/>
                      <wps:spPr>
                        <a:xfrm>
                          <a:off x="4602733" y="3668240"/>
                          <a:ext cx="1486535" cy="223520"/>
                        </a:xfrm>
                        <a:prstGeom prst="roundRect">
                          <a:avLst>
                            <a:gd name="adj" fmla="val 16667"/>
                          </a:avLst>
                        </a:prstGeom>
                        <a:solidFill>
                          <a:schemeClr val="accent1"/>
                        </a:solidFill>
                        <a:ln>
                          <a:noFill/>
                        </a:ln>
                      </wps:spPr>
                      <wps:txbx>
                        <w:txbxContent>
                          <w:p w14:paraId="400A5969" w14:textId="77777777" w:rsidR="00030E2B" w:rsidRDefault="00D176EA">
                            <w:pPr>
                              <w:ind w:left="-2268" w:hanging="6804"/>
                              <w:jc w:val="center"/>
                              <w:textDirection w:val="btLr"/>
                            </w:pPr>
                            <w:r>
                              <w:rPr>
                                <w:color w:val="000000"/>
                                <w:sz w:val="12"/>
                              </w:rPr>
                              <w:t>Dois autores / trabalho de evento</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63500</wp:posOffset>
                </wp:positionV>
                <wp:extent cx="1524635" cy="261620"/>
                <wp:effectExtent b="0" l="0" r="0" t="0"/>
                <wp:wrapNone/>
                <wp:docPr id="26" name="image8.png"/>
                <a:graphic>
                  <a:graphicData uri="http://schemas.openxmlformats.org/drawingml/2006/picture">
                    <pic:pic>
                      <pic:nvPicPr>
                        <pic:cNvPr id="0" name="image8.png"/>
                        <pic:cNvPicPr preferRelativeResize="0"/>
                      </pic:nvPicPr>
                      <pic:blipFill>
                        <a:blip r:embed="rId41"/>
                        <a:srcRect/>
                        <a:stretch>
                          <a:fillRect/>
                        </a:stretch>
                      </pic:blipFill>
                      <pic:spPr>
                        <a:xfrm>
                          <a:off x="0" y="0"/>
                          <a:ext cx="1524635" cy="261620"/>
                        </a:xfrm>
                        <a:prstGeom prst="rect"/>
                        <a:ln/>
                      </pic:spPr>
                    </pic:pic>
                  </a:graphicData>
                </a:graphic>
              </wp:anchor>
            </w:drawing>
          </mc:Fallback>
        </mc:AlternateContent>
      </w:r>
    </w:p>
    <w:p w14:paraId="00000204" w14:textId="77777777" w:rsidR="00030E2B" w:rsidRPr="007822C6" w:rsidRDefault="00030E2B">
      <w:pPr>
        <w:rPr>
          <w:rFonts w:ascii="Times New Roman" w:eastAsia="Times New Roman" w:hAnsi="Times New Roman" w:cs="Times New Roman"/>
          <w:lang w:val="en-US"/>
        </w:rPr>
      </w:pPr>
    </w:p>
    <w:p w14:paraId="00000205" w14:textId="77777777" w:rsidR="00030E2B" w:rsidRPr="007822C6" w:rsidRDefault="00D176EA">
      <w:pPr>
        <w:rPr>
          <w:rFonts w:ascii="Times New Roman" w:eastAsia="Times New Roman" w:hAnsi="Times New Roman" w:cs="Times New Roman"/>
          <w:lang w:val="en-US"/>
        </w:rPr>
      </w:pPr>
      <w:r w:rsidRPr="007822C6">
        <w:rPr>
          <w:rFonts w:ascii="Times New Roman" w:eastAsia="Times New Roman" w:hAnsi="Times New Roman" w:cs="Times New Roman"/>
          <w:lang w:val="en-US"/>
        </w:rPr>
        <w:t>RAY, W.F.; HEWSON, C.R.  High performance rogowski current transducers.  In:  CONFERENCE RECORD OF THE 2000</w:t>
      </w:r>
      <w:r w:rsidRPr="007822C6">
        <w:rPr>
          <w:rFonts w:ascii="Times New Roman" w:eastAsia="Times New Roman" w:hAnsi="Times New Roman" w:cs="Times New Roman"/>
          <w:lang w:val="en-US"/>
        </w:rPr>
        <w:t xml:space="preserve"> IEEE INDUSTRY APPLICATIONS,  2000, Rome.  </w:t>
      </w:r>
      <w:r w:rsidRPr="007822C6">
        <w:rPr>
          <w:rFonts w:ascii="Times New Roman" w:eastAsia="Times New Roman" w:hAnsi="Times New Roman" w:cs="Times New Roman"/>
          <w:b/>
          <w:lang w:val="en-US"/>
        </w:rPr>
        <w:t>Proceedings…</w:t>
      </w:r>
      <w:r w:rsidRPr="007822C6">
        <w:rPr>
          <w:rFonts w:ascii="Times New Roman" w:eastAsia="Times New Roman" w:hAnsi="Times New Roman" w:cs="Times New Roman"/>
          <w:lang w:val="en-US"/>
        </w:rPr>
        <w:t xml:space="preserve">  New York, IEEE, 2000.  p.3083-3090. </w:t>
      </w:r>
    </w:p>
    <w:p w14:paraId="00000206" w14:textId="77777777" w:rsidR="00030E2B" w:rsidRPr="007822C6" w:rsidRDefault="00D176EA">
      <w:pPr>
        <w:rPr>
          <w:rFonts w:ascii="Times New Roman" w:eastAsia="Times New Roman" w:hAnsi="Times New Roman" w:cs="Times New Roman"/>
          <w:lang w:val="en-US"/>
        </w:rPr>
      </w:pPr>
      <w:r>
        <w:rPr>
          <w:noProof/>
        </w:rPr>
        <mc:AlternateContent>
          <mc:Choice Requires="wpg">
            <w:drawing>
              <wp:anchor distT="0" distB="0" distL="114300" distR="114300" simplePos="0" relativeHeight="251677696" behindDoc="0" locked="0" layoutInCell="1" hidden="0" allowOverlap="1" wp14:anchorId="642E912E" wp14:editId="6984859F">
                <wp:simplePos x="0" y="0"/>
                <wp:positionH relativeFrom="column">
                  <wp:posOffset>-12699</wp:posOffset>
                </wp:positionH>
                <wp:positionV relativeFrom="paragraph">
                  <wp:posOffset>88900</wp:posOffset>
                </wp:positionV>
                <wp:extent cx="1873250" cy="261620"/>
                <wp:effectExtent l="0" t="0" r="0" b="0"/>
                <wp:wrapNone/>
                <wp:docPr id="22" name="Retângulo: Cantos Arredondados 22"/>
                <wp:cNvGraphicFramePr/>
                <a:graphic xmlns:a="http://schemas.openxmlformats.org/drawingml/2006/main">
                  <a:graphicData uri="http://schemas.microsoft.com/office/word/2010/wordprocessingShape">
                    <wps:wsp>
                      <wps:cNvSpPr/>
                      <wps:spPr>
                        <a:xfrm>
                          <a:off x="4428425" y="3668240"/>
                          <a:ext cx="1835150" cy="223520"/>
                        </a:xfrm>
                        <a:prstGeom prst="roundRect">
                          <a:avLst>
                            <a:gd name="adj" fmla="val 16667"/>
                          </a:avLst>
                        </a:prstGeom>
                        <a:solidFill>
                          <a:schemeClr val="accent1"/>
                        </a:solidFill>
                        <a:ln>
                          <a:noFill/>
                        </a:ln>
                      </wps:spPr>
                      <wps:txbx>
                        <w:txbxContent>
                          <w:p w14:paraId="147A2338" w14:textId="77777777" w:rsidR="00030E2B" w:rsidRDefault="00D176EA">
                            <w:pPr>
                              <w:ind w:left="-2268" w:hanging="6804"/>
                              <w:jc w:val="center"/>
                              <w:textDirection w:val="btLr"/>
                            </w:pPr>
                            <w:r>
                              <w:rPr>
                                <w:color w:val="000000"/>
                                <w:sz w:val="12"/>
                              </w:rPr>
                              <w:t>Parte de livro/autor diferente</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88900</wp:posOffset>
                </wp:positionV>
                <wp:extent cx="1873250" cy="261620"/>
                <wp:effectExtent b="0" l="0" r="0" t="0"/>
                <wp:wrapNone/>
                <wp:docPr id="22" name="image4.png"/>
                <a:graphic>
                  <a:graphicData uri="http://schemas.openxmlformats.org/drawingml/2006/picture">
                    <pic:pic>
                      <pic:nvPicPr>
                        <pic:cNvPr id="0" name="image4.png"/>
                        <pic:cNvPicPr preferRelativeResize="0"/>
                      </pic:nvPicPr>
                      <pic:blipFill>
                        <a:blip r:embed="rId42"/>
                        <a:srcRect/>
                        <a:stretch>
                          <a:fillRect/>
                        </a:stretch>
                      </pic:blipFill>
                      <pic:spPr>
                        <a:xfrm>
                          <a:off x="0" y="0"/>
                          <a:ext cx="1873250" cy="261620"/>
                        </a:xfrm>
                        <a:prstGeom prst="rect"/>
                        <a:ln/>
                      </pic:spPr>
                    </pic:pic>
                  </a:graphicData>
                </a:graphic>
              </wp:anchor>
            </w:drawing>
          </mc:Fallback>
        </mc:AlternateContent>
      </w:r>
    </w:p>
    <w:p w14:paraId="00000207" w14:textId="77777777" w:rsidR="00030E2B" w:rsidRPr="007822C6" w:rsidRDefault="00030E2B">
      <w:pPr>
        <w:rPr>
          <w:rFonts w:ascii="Times New Roman" w:eastAsia="Times New Roman" w:hAnsi="Times New Roman" w:cs="Times New Roman"/>
          <w:lang w:val="en-US"/>
        </w:rPr>
      </w:pPr>
    </w:p>
    <w:p w14:paraId="00000208" w14:textId="77777777" w:rsidR="00030E2B" w:rsidRPr="007822C6" w:rsidRDefault="00D176EA">
      <w:pPr>
        <w:rPr>
          <w:rFonts w:ascii="Times New Roman" w:eastAsia="Times New Roman" w:hAnsi="Times New Roman" w:cs="Times New Roman"/>
          <w:lang w:val="en-US"/>
        </w:rPr>
      </w:pPr>
      <w:r w:rsidRPr="007822C6">
        <w:rPr>
          <w:rFonts w:ascii="Times New Roman" w:eastAsia="Times New Roman" w:hAnsi="Times New Roman" w:cs="Times New Roman"/>
          <w:lang w:val="en-US"/>
        </w:rPr>
        <w:t xml:space="preserve">STINE, K.J.  Brewster angle microscopy: techniques.  In: STEED, J.W.; GALE, P.A. (Ed.).  </w:t>
      </w:r>
      <w:r w:rsidRPr="007822C6">
        <w:rPr>
          <w:rFonts w:ascii="Times New Roman" w:eastAsia="Times New Roman" w:hAnsi="Times New Roman" w:cs="Times New Roman"/>
          <w:b/>
          <w:lang w:val="en-US"/>
        </w:rPr>
        <w:t>Supramolecular chemistry</w:t>
      </w:r>
      <w:r w:rsidRPr="007822C6">
        <w:rPr>
          <w:rFonts w:ascii="Times New Roman" w:eastAsia="Times New Roman" w:hAnsi="Times New Roman" w:cs="Times New Roman"/>
          <w:lang w:val="en-US"/>
        </w:rPr>
        <w:t>: from molecu</w:t>
      </w:r>
      <w:r w:rsidRPr="007822C6">
        <w:rPr>
          <w:rFonts w:ascii="Times New Roman" w:eastAsia="Times New Roman" w:hAnsi="Times New Roman" w:cs="Times New Roman"/>
          <w:lang w:val="en-US"/>
        </w:rPr>
        <w:t xml:space="preserve">les to nanomaterials.  New York: John Wiley, 2012.  p.58-63. </w:t>
      </w:r>
    </w:p>
    <w:p w14:paraId="00000209" w14:textId="77777777" w:rsidR="00030E2B" w:rsidRPr="007822C6" w:rsidRDefault="00030E2B">
      <w:pPr>
        <w:rPr>
          <w:rFonts w:ascii="Times New Roman" w:eastAsia="Times New Roman" w:hAnsi="Times New Roman" w:cs="Times New Roman"/>
          <w:lang w:val="en-US"/>
        </w:rPr>
      </w:pPr>
    </w:p>
    <w:p w14:paraId="0000020A" w14:textId="77777777" w:rsidR="00030E2B" w:rsidRPr="007822C6" w:rsidRDefault="00030E2B">
      <w:pPr>
        <w:rPr>
          <w:rFonts w:ascii="Times New Roman" w:eastAsia="Times New Roman" w:hAnsi="Times New Roman" w:cs="Times New Roman"/>
          <w:lang w:val="en-US"/>
        </w:rPr>
      </w:pPr>
    </w:p>
    <w:p w14:paraId="0000020B" w14:textId="77777777" w:rsidR="00030E2B" w:rsidRPr="007822C6" w:rsidRDefault="00030E2B">
      <w:pPr>
        <w:rPr>
          <w:rFonts w:ascii="Times New Roman" w:eastAsia="Times New Roman" w:hAnsi="Times New Roman" w:cs="Times New Roman"/>
          <w:lang w:val="en-US"/>
        </w:rPr>
      </w:pPr>
    </w:p>
    <w:p w14:paraId="0000020C" w14:textId="77777777" w:rsidR="00030E2B" w:rsidRPr="007822C6" w:rsidRDefault="00D176EA">
      <w:pPr>
        <w:rPr>
          <w:rFonts w:ascii="Times New Roman" w:eastAsia="Times New Roman" w:hAnsi="Times New Roman" w:cs="Times New Roman"/>
          <w:lang w:val="en-US"/>
        </w:rPr>
      </w:pPr>
      <w:r>
        <w:rPr>
          <w:noProof/>
        </w:rPr>
        <w:lastRenderedPageBreak/>
        <mc:AlternateContent>
          <mc:Choice Requires="wpg">
            <w:drawing>
              <wp:anchor distT="0" distB="0" distL="114300" distR="114300" simplePos="0" relativeHeight="251678720" behindDoc="0" locked="0" layoutInCell="1" hidden="0" allowOverlap="1" wp14:anchorId="1C0724E4" wp14:editId="591F0988">
                <wp:simplePos x="0" y="0"/>
                <wp:positionH relativeFrom="column">
                  <wp:posOffset>1</wp:posOffset>
                </wp:positionH>
                <wp:positionV relativeFrom="paragraph">
                  <wp:posOffset>101600</wp:posOffset>
                </wp:positionV>
                <wp:extent cx="2432050" cy="261620"/>
                <wp:effectExtent l="0" t="0" r="0" b="0"/>
                <wp:wrapNone/>
                <wp:docPr id="27" name="Retângulo: Cantos Arredondados 27"/>
                <wp:cNvGraphicFramePr/>
                <a:graphic xmlns:a="http://schemas.openxmlformats.org/drawingml/2006/main">
                  <a:graphicData uri="http://schemas.microsoft.com/office/word/2010/wordprocessingShape">
                    <wps:wsp>
                      <wps:cNvSpPr/>
                      <wps:spPr>
                        <a:xfrm>
                          <a:off x="4149025" y="3668240"/>
                          <a:ext cx="2393950" cy="223520"/>
                        </a:xfrm>
                        <a:prstGeom prst="roundRect">
                          <a:avLst>
                            <a:gd name="adj" fmla="val 16667"/>
                          </a:avLst>
                        </a:prstGeom>
                        <a:solidFill>
                          <a:schemeClr val="accent1"/>
                        </a:solidFill>
                        <a:ln>
                          <a:noFill/>
                        </a:ln>
                      </wps:spPr>
                      <wps:txbx>
                        <w:txbxContent>
                          <w:p w14:paraId="3031D924" w14:textId="77777777" w:rsidR="00030E2B" w:rsidRDefault="00D176EA">
                            <w:pPr>
                              <w:ind w:left="-2268" w:hanging="6804"/>
                              <w:jc w:val="center"/>
                              <w:textDirection w:val="btLr"/>
                            </w:pPr>
                            <w:r>
                              <w:rPr>
                                <w:color w:val="000000"/>
                                <w:sz w:val="12"/>
                              </w:rPr>
                              <w:t>Mesmo autor/formato eletrônico/referências em páginas diferentes</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2432050" cy="261620"/>
                <wp:effectExtent b="0" l="0" r="0" t="0"/>
                <wp:wrapNone/>
                <wp:docPr id="27" name="image9.png"/>
                <a:graphic>
                  <a:graphicData uri="http://schemas.openxmlformats.org/drawingml/2006/picture">
                    <pic:pic>
                      <pic:nvPicPr>
                        <pic:cNvPr id="0" name="image9.png"/>
                        <pic:cNvPicPr preferRelativeResize="0"/>
                      </pic:nvPicPr>
                      <pic:blipFill>
                        <a:blip r:embed="rId43"/>
                        <a:srcRect/>
                        <a:stretch>
                          <a:fillRect/>
                        </a:stretch>
                      </pic:blipFill>
                      <pic:spPr>
                        <a:xfrm>
                          <a:off x="0" y="0"/>
                          <a:ext cx="2432050" cy="261620"/>
                        </a:xfrm>
                        <a:prstGeom prst="rect"/>
                        <a:ln/>
                      </pic:spPr>
                    </pic:pic>
                  </a:graphicData>
                </a:graphic>
              </wp:anchor>
            </w:drawing>
          </mc:Fallback>
        </mc:AlternateContent>
      </w:r>
    </w:p>
    <w:p w14:paraId="0000020D" w14:textId="77777777" w:rsidR="00030E2B" w:rsidRPr="007822C6" w:rsidRDefault="00030E2B">
      <w:pPr>
        <w:rPr>
          <w:rFonts w:ascii="Times New Roman" w:eastAsia="Times New Roman" w:hAnsi="Times New Roman" w:cs="Times New Roman"/>
          <w:lang w:val="en-US"/>
        </w:rPr>
      </w:pPr>
    </w:p>
    <w:p w14:paraId="0000020E" w14:textId="77777777" w:rsidR="00030E2B" w:rsidRPr="007822C6" w:rsidRDefault="00D176EA">
      <w:pPr>
        <w:rPr>
          <w:rFonts w:ascii="Times New Roman" w:eastAsia="Times New Roman" w:hAnsi="Times New Roman" w:cs="Times New Roman"/>
          <w:lang w:val="en-US"/>
        </w:rPr>
      </w:pPr>
      <w:r w:rsidRPr="007822C6">
        <w:rPr>
          <w:rFonts w:ascii="Times New Roman" w:eastAsia="Times New Roman" w:hAnsi="Times New Roman" w:cs="Times New Roman"/>
          <w:lang w:val="en-US"/>
        </w:rPr>
        <w:t xml:space="preserve">YAO, C. et al.  Contactless measurement of lightning current using self-integrating B-dot probe.  </w:t>
      </w:r>
      <w:r w:rsidRPr="007822C6">
        <w:rPr>
          <w:rFonts w:ascii="Times New Roman" w:eastAsia="Times New Roman" w:hAnsi="Times New Roman" w:cs="Times New Roman"/>
          <w:b/>
          <w:lang w:val="en-US"/>
        </w:rPr>
        <w:t>IEEE Transactions on Dielectrics and Electrical Insulation</w:t>
      </w:r>
      <w:r w:rsidRPr="007822C6">
        <w:rPr>
          <w:rFonts w:ascii="Times New Roman" w:eastAsia="Times New Roman" w:hAnsi="Times New Roman" w:cs="Times New Roman"/>
          <w:lang w:val="en-US"/>
        </w:rPr>
        <w:t xml:space="preserve">, v.18, n.4, p.1323-1327, Aug. 2011.  </w:t>
      </w:r>
      <w:r>
        <w:rPr>
          <w:rFonts w:ascii="Times New Roman" w:eastAsia="Times New Roman" w:hAnsi="Times New Roman" w:cs="Times New Roman"/>
        </w:rPr>
        <w:t>Disponível em: http://ieeexplore.ieee.org/xpl/articleDetails.j</w:t>
      </w:r>
      <w:r>
        <w:rPr>
          <w:rFonts w:ascii="Times New Roman" w:eastAsia="Times New Roman" w:hAnsi="Times New Roman" w:cs="Times New Roman"/>
        </w:rPr>
        <w:t xml:space="preserve">sp?tp=&amp;arnumber=5976134&amp;queryText%3Dcontactless+measurement+of+lightning.  </w:t>
      </w:r>
      <w:r w:rsidRPr="007822C6">
        <w:rPr>
          <w:rFonts w:ascii="Times New Roman" w:eastAsia="Times New Roman" w:hAnsi="Times New Roman" w:cs="Times New Roman"/>
          <w:lang w:val="en-US"/>
        </w:rPr>
        <w:t>Acesso em: 12 Jan. 2015.</w:t>
      </w:r>
    </w:p>
    <w:p w14:paraId="0000020F" w14:textId="77777777" w:rsidR="00030E2B" w:rsidRPr="007822C6" w:rsidRDefault="00030E2B">
      <w:pPr>
        <w:rPr>
          <w:rFonts w:ascii="Times New Roman" w:eastAsia="Times New Roman" w:hAnsi="Times New Roman" w:cs="Times New Roman"/>
          <w:lang w:val="en-US"/>
        </w:rPr>
      </w:pPr>
    </w:p>
    <w:p w14:paraId="00000210" w14:textId="77777777" w:rsidR="00030E2B" w:rsidRPr="007822C6" w:rsidRDefault="00030E2B">
      <w:pPr>
        <w:rPr>
          <w:rFonts w:ascii="Times New Roman" w:eastAsia="Times New Roman" w:hAnsi="Times New Roman" w:cs="Times New Roman"/>
          <w:lang w:val="en-US"/>
        </w:rPr>
      </w:pPr>
    </w:p>
    <w:p w14:paraId="00000211" w14:textId="77777777" w:rsidR="00030E2B" w:rsidRDefault="00D176EA">
      <w:pPr>
        <w:rPr>
          <w:rFonts w:ascii="Times New Roman" w:eastAsia="Times New Roman" w:hAnsi="Times New Roman" w:cs="Times New Roman"/>
        </w:rPr>
      </w:pPr>
      <w:r w:rsidRPr="007822C6">
        <w:rPr>
          <w:rFonts w:ascii="Times New Roman" w:eastAsia="Times New Roman" w:hAnsi="Times New Roman" w:cs="Times New Roman"/>
          <w:lang w:val="en-US"/>
        </w:rPr>
        <w:t xml:space="preserve">YAO, C. et al.  A Novel lightning current monitoring system based on the differential-integral loop.  </w:t>
      </w:r>
      <w:r w:rsidRPr="007822C6">
        <w:rPr>
          <w:rFonts w:ascii="Times New Roman" w:eastAsia="Times New Roman" w:hAnsi="Times New Roman" w:cs="Times New Roman"/>
          <w:b/>
          <w:lang w:val="en-US"/>
        </w:rPr>
        <w:t>IEEE Transactions on Dielectrics and Electrical Insu</w:t>
      </w:r>
      <w:r w:rsidRPr="007822C6">
        <w:rPr>
          <w:rFonts w:ascii="Times New Roman" w:eastAsia="Times New Roman" w:hAnsi="Times New Roman" w:cs="Times New Roman"/>
          <w:b/>
          <w:lang w:val="en-US"/>
        </w:rPr>
        <w:t>lation</w:t>
      </w:r>
      <w:r w:rsidRPr="007822C6">
        <w:rPr>
          <w:rFonts w:ascii="Times New Roman" w:eastAsia="Times New Roman" w:hAnsi="Times New Roman" w:cs="Times New Roman"/>
          <w:lang w:val="en-US"/>
        </w:rPr>
        <w:t xml:space="preserve">, v.20, n.4, p.1247-1255, Aug. 2013.  </w:t>
      </w:r>
      <w:r>
        <w:rPr>
          <w:rFonts w:ascii="Times New Roman" w:eastAsia="Times New Roman" w:hAnsi="Times New Roman" w:cs="Times New Roman"/>
        </w:rPr>
        <w:t>Disponível em: http://ieeexplore.ieee.org/xpl/articleDetails.jsp?tp=&amp;arnumber=6571441&amp;queryText%3Da+novel+lightning+current+monitoring.  Acesso em: 12 Jan. 2015.</w:t>
      </w:r>
    </w:p>
    <w:p w14:paraId="00000212" w14:textId="77777777" w:rsidR="00030E2B" w:rsidRDefault="00D176EA">
      <w:pPr>
        <w:spacing w:after="200" w:line="276" w:lineRule="auto"/>
        <w:rPr>
          <w:rFonts w:ascii="Times New Roman" w:eastAsia="Times New Roman" w:hAnsi="Times New Roman" w:cs="Times New Roman"/>
        </w:rPr>
      </w:pPr>
      <w:r>
        <w:br w:type="page"/>
      </w:r>
    </w:p>
    <w:p w14:paraId="00000213" w14:textId="77777777" w:rsidR="00030E2B" w:rsidRDefault="00D176EA">
      <w:pPr>
        <w:spacing w:after="200" w:line="276" w:lineRule="auto"/>
        <w:rPr>
          <w:rFonts w:ascii="Times New Roman" w:eastAsia="Times New Roman" w:hAnsi="Times New Roman" w:cs="Times New Roman"/>
        </w:rPr>
      </w:pPr>
      <w:r>
        <w:lastRenderedPageBreak/>
        <w:br w:type="page"/>
      </w:r>
    </w:p>
    <w:p w14:paraId="00000214" w14:textId="77777777" w:rsidR="00030E2B" w:rsidRDefault="00D176EA">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GLOSSÁRIO</w:t>
      </w:r>
    </w:p>
    <w:p w14:paraId="00000215" w14:textId="77777777" w:rsidR="00030E2B" w:rsidRDefault="00030E2B">
      <w:pPr>
        <w:spacing w:line="360" w:lineRule="auto"/>
        <w:jc w:val="both"/>
        <w:rPr>
          <w:rFonts w:ascii="Times New Roman" w:eastAsia="Times New Roman" w:hAnsi="Times New Roman" w:cs="Times New Roman"/>
        </w:rPr>
      </w:pPr>
    </w:p>
    <w:p w14:paraId="00000216"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Elemento opcional que consiste em uma lista em ordem alfabética das palavras ou expressões técnicas ou pouco conhecidas utilizadas no texto.</w:t>
      </w:r>
    </w:p>
    <w:p w14:paraId="00000217" w14:textId="77777777" w:rsidR="00030E2B" w:rsidRDefault="00D176EA">
      <w:pPr>
        <w:spacing w:after="200" w:line="276" w:lineRule="auto"/>
        <w:rPr>
          <w:rFonts w:ascii="Times New Roman" w:eastAsia="Times New Roman" w:hAnsi="Times New Roman" w:cs="Times New Roman"/>
        </w:rPr>
      </w:pPr>
      <w:r>
        <w:br w:type="page"/>
      </w:r>
      <w:r>
        <w:lastRenderedPageBreak/>
        <w:br w:type="page"/>
      </w:r>
    </w:p>
    <w:p w14:paraId="00000218" w14:textId="77777777" w:rsidR="00030E2B" w:rsidRDefault="00D176E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Apêndice A – Digitar o título do apêndice A</w:t>
      </w:r>
    </w:p>
    <w:p w14:paraId="00000219" w14:textId="77777777" w:rsidR="00030E2B" w:rsidRDefault="00030E2B">
      <w:pPr>
        <w:spacing w:line="360" w:lineRule="auto"/>
        <w:ind w:firstLine="709"/>
        <w:jc w:val="both"/>
        <w:rPr>
          <w:rFonts w:ascii="Times New Roman" w:eastAsia="Times New Roman" w:hAnsi="Times New Roman" w:cs="Times New Roman"/>
        </w:rPr>
      </w:pPr>
    </w:p>
    <w:p w14:paraId="0000021A" w14:textId="77777777" w:rsidR="00030E2B" w:rsidRDefault="00D176EA">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Elemento opcional, texto ou documento elaborado pelo autor, que ser</w:t>
      </w:r>
      <w:r>
        <w:rPr>
          <w:rFonts w:ascii="Times New Roman" w:eastAsia="Times New Roman" w:hAnsi="Times New Roman" w:cs="Times New Roman"/>
        </w:rPr>
        <w:t xml:space="preserve">ve de fundamentação, comprovação e ilustração. </w:t>
      </w:r>
    </w:p>
    <w:p w14:paraId="0000021B" w14:textId="77777777" w:rsidR="00030E2B" w:rsidRDefault="00D176EA">
      <w:pPr>
        <w:rPr>
          <w:rFonts w:ascii="Times New Roman" w:eastAsia="Times New Roman" w:hAnsi="Times New Roman" w:cs="Times New Roman"/>
        </w:rPr>
      </w:pPr>
      <w:r>
        <w:br w:type="page"/>
      </w:r>
    </w:p>
    <w:p w14:paraId="0000021C" w14:textId="77777777" w:rsidR="00030E2B" w:rsidRDefault="00030E2B">
      <w:pPr>
        <w:spacing w:line="360" w:lineRule="auto"/>
        <w:ind w:firstLine="709"/>
        <w:jc w:val="both"/>
        <w:rPr>
          <w:rFonts w:ascii="Times New Roman" w:eastAsia="Times New Roman" w:hAnsi="Times New Roman" w:cs="Times New Roman"/>
        </w:rPr>
      </w:pPr>
    </w:p>
    <w:p w14:paraId="0000021D" w14:textId="77777777" w:rsidR="00030E2B" w:rsidRDefault="00D176EA">
      <w:pPr>
        <w:spacing w:after="200" w:line="276" w:lineRule="auto"/>
        <w:rPr>
          <w:rFonts w:ascii="Times New Roman" w:eastAsia="Times New Roman" w:hAnsi="Times New Roman" w:cs="Times New Roman"/>
        </w:rPr>
      </w:pPr>
      <w:r>
        <w:br w:type="page"/>
      </w:r>
    </w:p>
    <w:p w14:paraId="0000021E" w14:textId="77777777" w:rsidR="00030E2B" w:rsidRDefault="00D176EA">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Apêndice B – Digitar o título do apêndice B</w:t>
      </w:r>
    </w:p>
    <w:p w14:paraId="0000021F" w14:textId="77777777" w:rsidR="00030E2B" w:rsidRDefault="00D176EA">
      <w:pPr>
        <w:rPr>
          <w:rFonts w:ascii="Times New Roman" w:eastAsia="Times New Roman" w:hAnsi="Times New Roman" w:cs="Times New Roman"/>
          <w:b/>
          <w:sz w:val="28"/>
          <w:szCs w:val="28"/>
        </w:rPr>
      </w:pPr>
      <w:r>
        <w:br w:type="page"/>
      </w:r>
    </w:p>
    <w:p w14:paraId="00000220" w14:textId="77777777" w:rsidR="00030E2B" w:rsidRDefault="00030E2B">
      <w:pPr>
        <w:spacing w:after="200" w:line="360" w:lineRule="auto"/>
        <w:jc w:val="center"/>
        <w:rPr>
          <w:rFonts w:ascii="Times New Roman" w:eastAsia="Times New Roman" w:hAnsi="Times New Roman" w:cs="Times New Roman"/>
          <w:b/>
          <w:sz w:val="28"/>
          <w:szCs w:val="28"/>
        </w:rPr>
      </w:pPr>
    </w:p>
    <w:p w14:paraId="00000221" w14:textId="77777777" w:rsidR="00030E2B" w:rsidRDefault="00D176EA">
      <w:pPr>
        <w:spacing w:after="200" w:line="360" w:lineRule="auto"/>
        <w:jc w:val="both"/>
        <w:rPr>
          <w:rFonts w:ascii="Times New Roman" w:eastAsia="Times New Roman" w:hAnsi="Times New Roman" w:cs="Times New Roman"/>
        </w:rPr>
      </w:pPr>
      <w:r>
        <w:rPr>
          <w:rFonts w:ascii="Times New Roman" w:eastAsia="Times New Roman" w:hAnsi="Times New Roman" w:cs="Times New Roman"/>
        </w:rPr>
        <w:tab/>
      </w:r>
    </w:p>
    <w:p w14:paraId="00000222" w14:textId="77777777" w:rsidR="00030E2B" w:rsidRDefault="00030E2B">
      <w:pPr>
        <w:spacing w:after="200" w:line="360" w:lineRule="auto"/>
        <w:jc w:val="both"/>
        <w:rPr>
          <w:rFonts w:ascii="Times New Roman" w:eastAsia="Times New Roman" w:hAnsi="Times New Roman" w:cs="Times New Roman"/>
        </w:rPr>
      </w:pPr>
    </w:p>
    <w:p w14:paraId="00000223" w14:textId="77777777" w:rsidR="00030E2B" w:rsidRDefault="00D176EA">
      <w:pPr>
        <w:spacing w:after="200" w:line="276" w:lineRule="auto"/>
        <w:rPr>
          <w:rFonts w:ascii="Times New Roman" w:eastAsia="Times New Roman" w:hAnsi="Times New Roman" w:cs="Times New Roman"/>
        </w:rPr>
      </w:pPr>
      <w:r>
        <w:br w:type="page"/>
      </w:r>
    </w:p>
    <w:p w14:paraId="00000224" w14:textId="77777777" w:rsidR="00030E2B" w:rsidRDefault="00D176EA">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ANEXO A – Digitar o título do anexo A</w:t>
      </w:r>
    </w:p>
    <w:p w14:paraId="00000225" w14:textId="77777777" w:rsidR="00030E2B" w:rsidRDefault="00D176EA">
      <w:pPr>
        <w:spacing w:after="200" w:line="360" w:lineRule="auto"/>
        <w:ind w:firstLine="709"/>
        <w:jc w:val="both"/>
        <w:rPr>
          <w:rFonts w:ascii="Times New Roman" w:eastAsia="Times New Roman" w:hAnsi="Times New Roman" w:cs="Times New Roman"/>
        </w:rPr>
      </w:pPr>
      <w:r>
        <w:rPr>
          <w:rFonts w:ascii="Times New Roman" w:eastAsia="Times New Roman" w:hAnsi="Times New Roman" w:cs="Times New Roman"/>
        </w:rPr>
        <w:t>Elemento opcional, texto ou documento não elaborado pelo autor, que serve de fundamentação, comprovação e ilustração.</w:t>
      </w:r>
    </w:p>
    <w:p w14:paraId="00000226" w14:textId="77777777" w:rsidR="00030E2B" w:rsidRDefault="00030E2B">
      <w:pPr>
        <w:spacing w:after="200" w:line="360" w:lineRule="auto"/>
        <w:ind w:firstLine="709"/>
        <w:jc w:val="both"/>
        <w:rPr>
          <w:rFonts w:ascii="Times New Roman" w:eastAsia="Times New Roman" w:hAnsi="Times New Roman" w:cs="Times New Roman"/>
        </w:rPr>
      </w:pPr>
    </w:p>
    <w:p w14:paraId="00000227" w14:textId="77777777" w:rsidR="00030E2B" w:rsidRDefault="00D176EA">
      <w:pPr>
        <w:spacing w:after="200" w:line="276" w:lineRule="auto"/>
        <w:rPr>
          <w:rFonts w:ascii="Times New Roman" w:eastAsia="Times New Roman" w:hAnsi="Times New Roman" w:cs="Times New Roman"/>
        </w:rPr>
      </w:pPr>
      <w:r>
        <w:br w:type="page"/>
      </w:r>
      <w:r>
        <w:lastRenderedPageBreak/>
        <w:br w:type="page"/>
      </w:r>
    </w:p>
    <w:p w14:paraId="00000228" w14:textId="77777777" w:rsidR="00030E2B" w:rsidRDefault="00D176EA">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ÍNDICE</w:t>
      </w:r>
    </w:p>
    <w:p w14:paraId="00000229" w14:textId="77777777" w:rsidR="00030E2B" w:rsidRDefault="00030E2B">
      <w:pPr>
        <w:spacing w:after="200" w:line="360" w:lineRule="auto"/>
        <w:jc w:val="both"/>
        <w:rPr>
          <w:rFonts w:ascii="Times New Roman" w:eastAsia="Times New Roman" w:hAnsi="Times New Roman" w:cs="Times New Roman"/>
        </w:rPr>
      </w:pPr>
    </w:p>
    <w:p w14:paraId="0000022A" w14:textId="77777777" w:rsidR="00030E2B" w:rsidRDefault="00D176EA">
      <w:pPr>
        <w:spacing w:after="200" w:line="360" w:lineRule="auto"/>
        <w:ind w:firstLine="709"/>
        <w:jc w:val="both"/>
        <w:rPr>
          <w:rFonts w:ascii="Times New Roman" w:eastAsia="Times New Roman" w:hAnsi="Times New Roman" w:cs="Times New Roman"/>
        </w:rPr>
      </w:pPr>
      <w:r>
        <w:rPr>
          <w:rFonts w:ascii="Times New Roman" w:eastAsia="Times New Roman" w:hAnsi="Times New Roman" w:cs="Times New Roman"/>
        </w:rPr>
        <w:t>Elemento opcional que consiste em uma lista de autor, título ou assunto em ordem alfabética ou sistemática (por classes, numér</w:t>
      </w:r>
      <w:r>
        <w:rPr>
          <w:rFonts w:ascii="Times New Roman" w:eastAsia="Times New Roman" w:hAnsi="Times New Roman" w:cs="Times New Roman"/>
        </w:rPr>
        <w:t>ica ou cronológica) que remete para as informações contidas no texto.</w:t>
      </w:r>
    </w:p>
    <w:sectPr w:rsidR="00030E2B">
      <w:headerReference w:type="even" r:id="rId44"/>
      <w:headerReference w:type="default" r:id="rId45"/>
      <w:pgSz w:w="11900" w:h="16840"/>
      <w:pgMar w:top="1701" w:right="1134" w:bottom="1134" w:left="1701" w:header="709" w:footer="709" w:gutter="0"/>
      <w:pgNumType w:start="3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áudio Fabiano Motta Toledo" w:date="2022-04-30T13:45:00Z" w:initials="">
    <w:p w14:paraId="00000239" w14:textId="77777777" w:rsidR="00030E2B" w:rsidRDefault="00D176E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Esse não é o padrão de citação da ABNT</w:t>
      </w:r>
      <w:r>
        <w:rPr>
          <w:rFonts w:ascii="Arial" w:eastAsia="Arial" w:hAnsi="Arial" w:cs="Arial"/>
          <w:color w:val="000000"/>
          <w:sz w:val="22"/>
          <w:szCs w:val="22"/>
        </w:rPr>
        <w:t>. Depois, precisa acertar todas as citações pelo padrão ABNT</w:t>
      </w:r>
    </w:p>
  </w:comment>
  <w:comment w:id="1" w:author="Cláudio Fabiano Motta Toledo" w:date="2022-04-30T13:49:00Z" w:initials="">
    <w:p w14:paraId="0000023B" w14:textId="77777777" w:rsidR="00030E2B" w:rsidRDefault="00D176E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Incluir um exemplo de esconder dados ao invés de anonimizá-los. Por exemplo, vc pode colocar um "arquivo"  fake ou algo do tipo com os dados e o mesm</w:t>
      </w:r>
      <w:r>
        <w:rPr>
          <w:rFonts w:ascii="Arial" w:eastAsia="Arial" w:hAnsi="Arial" w:cs="Arial"/>
          <w:color w:val="000000"/>
          <w:sz w:val="22"/>
          <w:szCs w:val="22"/>
        </w:rPr>
        <w:t>o arquivo com os dados "escondidos".  Em seguida, vc ressalta qual o problema de se fazer isso em relação à LPGD.</w:t>
      </w:r>
    </w:p>
  </w:comment>
  <w:comment w:id="2" w:author="Cláudio Fabiano Motta Toledo" w:date="2022-04-30T13:50:00Z" w:initials="">
    <w:p w14:paraId="00000237" w14:textId="77777777" w:rsidR="00030E2B" w:rsidRDefault="00D176E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Indicar quais eram as tecnologias de Big Data disponíveis na época.</w:t>
      </w:r>
    </w:p>
  </w:comment>
  <w:comment w:id="3" w:author="Cláudio Fabiano Motta Toledo" w:date="2022-04-30T13:51:00Z" w:initials="">
    <w:p w14:paraId="00000238" w14:textId="77777777" w:rsidR="00030E2B" w:rsidRDefault="00D176E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Explicar melhor, indicando quais tecnologias precisariam ser utilizadas para atender a LPGD, mas que não estavam implantadas (ou compradas) no banco.</w:t>
      </w:r>
    </w:p>
  </w:comment>
  <w:comment w:id="7" w:author="Cláudio Fabiano Motta Toledo" w:date="2022-04-30T13:58:00Z" w:initials="">
    <w:p w14:paraId="00000236" w14:textId="77777777" w:rsidR="00030E2B" w:rsidRDefault="00D176E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Explique um pouco melhor o papel dos módulos: "Ingestão de dados Incrementais", Ingestão Batch, Processamento Batch. nos parágrafos seguintes à essa figura.,</w:t>
      </w:r>
    </w:p>
  </w:comment>
  <w:comment w:id="8" w:author="Cláudio Fabiano Motta Toledo" w:date="2022-04-30T14:00:00Z" w:initials="">
    <w:p w14:paraId="0000023A" w14:textId="77777777" w:rsidR="00030E2B" w:rsidRDefault="00D176E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Listar as características desejadas neste MVP</w:t>
      </w:r>
    </w:p>
  </w:comment>
  <w:comment w:id="9" w:author="Cláudio Fabiano Motta Toledo" w:date="2022-04-30T14:02:00Z" w:initials="">
    <w:p w14:paraId="0000023C" w14:textId="77777777" w:rsidR="00030E2B" w:rsidRDefault="00D176E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Analisar o quanto este MVP (acredito que essa arquitetura não foi a final, certo? mas o MVP) atendeu os critérios esperados que sugeri vc incl</w:t>
      </w:r>
      <w:r>
        <w:rPr>
          <w:rFonts w:ascii="Arial" w:eastAsia="Arial" w:hAnsi="Arial" w:cs="Arial"/>
          <w:color w:val="000000"/>
          <w:sz w:val="22"/>
          <w:szCs w:val="22"/>
        </w:rPr>
        <w:t>uir anteriormente.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39" w15:done="0"/>
  <w15:commentEx w15:paraId="0000023B" w15:done="0"/>
  <w15:commentEx w15:paraId="00000237" w15:done="0"/>
  <w15:commentEx w15:paraId="00000238" w15:done="0"/>
  <w15:commentEx w15:paraId="00000236" w15:done="0"/>
  <w15:commentEx w15:paraId="0000023A" w15:done="0"/>
  <w15:commentEx w15:paraId="000002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C5EE" w16cex:dateUtc="2022-04-30T16:45:00Z"/>
  <w16cex:commentExtensible w16cex:durableId="261FC5ED" w16cex:dateUtc="2022-04-30T16:49:00Z"/>
  <w16cex:commentExtensible w16cex:durableId="261FC5EC" w16cex:dateUtc="2022-04-30T16:50:00Z"/>
  <w16cex:commentExtensible w16cex:durableId="261FC5EB" w16cex:dateUtc="2022-04-30T16:51:00Z"/>
  <w16cex:commentExtensible w16cex:durableId="261FC5EA" w16cex:dateUtc="2022-04-30T16:58:00Z"/>
  <w16cex:commentExtensible w16cex:durableId="261FC5E9" w16cex:dateUtc="2022-04-30T17:00:00Z"/>
  <w16cex:commentExtensible w16cex:durableId="261FC5E8" w16cex:dateUtc="2022-04-30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39" w16cid:durableId="261FC5EE"/>
  <w16cid:commentId w16cid:paraId="0000023B" w16cid:durableId="261FC5ED"/>
  <w16cid:commentId w16cid:paraId="00000237" w16cid:durableId="261FC5EC"/>
  <w16cid:commentId w16cid:paraId="00000238" w16cid:durableId="261FC5EB"/>
  <w16cid:commentId w16cid:paraId="00000236" w16cid:durableId="261FC5EA"/>
  <w16cid:commentId w16cid:paraId="0000023A" w16cid:durableId="261FC5E9"/>
  <w16cid:commentId w16cid:paraId="0000023C" w16cid:durableId="261FC5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414D3" w14:textId="77777777" w:rsidR="00D176EA" w:rsidRDefault="00D176EA">
      <w:r>
        <w:separator/>
      </w:r>
    </w:p>
  </w:endnote>
  <w:endnote w:type="continuationSeparator" w:id="0">
    <w:p w14:paraId="12F68B59" w14:textId="77777777" w:rsidR="00D176EA" w:rsidRDefault="00D17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6752" w14:textId="77777777" w:rsidR="009B0001" w:rsidRDefault="009B000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D069B" w14:textId="77777777" w:rsidR="009B0001" w:rsidRDefault="009B000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28F2E" w14:textId="77777777" w:rsidR="009B0001" w:rsidRDefault="009B000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4265F" w14:textId="77777777" w:rsidR="00D176EA" w:rsidRDefault="00D176EA">
      <w:r>
        <w:separator/>
      </w:r>
    </w:p>
  </w:footnote>
  <w:footnote w:type="continuationSeparator" w:id="0">
    <w:p w14:paraId="10E915F4" w14:textId="77777777" w:rsidR="00D176EA" w:rsidRDefault="00D17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F" w14:textId="77777777" w:rsidR="00030E2B" w:rsidRDefault="00D176EA">
    <w:pPr>
      <w:pBdr>
        <w:top w:val="nil"/>
        <w:left w:val="nil"/>
        <w:bottom w:val="nil"/>
        <w:right w:val="nil"/>
        <w:between w:val="nil"/>
      </w:pBdr>
      <w:tabs>
        <w:tab w:val="center" w:pos="4419"/>
        <w:tab w:val="right" w:pos="8838"/>
      </w:tabs>
      <w:rPr>
        <w:color w:val="000000"/>
      </w:rPr>
    </w:pPr>
    <w:r>
      <w:rPr>
        <w:color w:val="000000"/>
      </w:rPr>
      <w:pict w14:anchorId="73CE6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94.25pt;height:841.9pt;z-index:-251657728;mso-position-horizontal:center;mso-position-horizontal-relative:margin;mso-position-vertical:center;mso-position-vertical-relative:margin">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C" w14:textId="77777777" w:rsidR="00030E2B" w:rsidRDefault="00D176EA">
    <w:pPr>
      <w:pBdr>
        <w:top w:val="nil"/>
        <w:left w:val="nil"/>
        <w:bottom w:val="nil"/>
        <w:right w:val="nil"/>
        <w:between w:val="nil"/>
      </w:pBdr>
      <w:tabs>
        <w:tab w:val="center" w:pos="4419"/>
        <w:tab w:val="right" w:pos="8838"/>
      </w:tabs>
      <w:rPr>
        <w:color w:val="000000"/>
      </w:rPr>
    </w:pPr>
    <w:r>
      <w:rPr>
        <w:color w:val="000000"/>
      </w:rPr>
      <w:pict w14:anchorId="46589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0;margin-top:0;width:594.25pt;height:841.9pt;z-index:-251659776;mso-position-horizontal:center;mso-position-horizontal-relative:margin;mso-position-vertical:center;mso-position-vertical-relative:margin">
          <v:imagedata r:id="rId1" o:title="imag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B" w14:textId="77777777" w:rsidR="00030E2B" w:rsidRDefault="00D176EA">
    <w:pPr>
      <w:pBdr>
        <w:top w:val="nil"/>
        <w:left w:val="nil"/>
        <w:bottom w:val="nil"/>
        <w:right w:val="nil"/>
        <w:between w:val="nil"/>
      </w:pBdr>
      <w:tabs>
        <w:tab w:val="center" w:pos="4419"/>
        <w:tab w:val="right" w:pos="8838"/>
      </w:tabs>
      <w:rPr>
        <w:color w:val="000000"/>
      </w:rPr>
    </w:pPr>
    <w:r>
      <w:rPr>
        <w:color w:val="000000"/>
      </w:rPr>
      <w:pict w14:anchorId="02A5B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594.25pt;height:841.9pt;z-index:-251658752;mso-position-horizontal:center;mso-position-horizontal-relative:margin;mso-position-vertical:center;mso-position-vertical-relative:margin">
          <v:imagedata r:id="rId1" o:title="image2"/>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2" w14:textId="77777777" w:rsidR="00030E2B" w:rsidRDefault="00030E2B">
    <w:pPr>
      <w:pBdr>
        <w:top w:val="nil"/>
        <w:left w:val="nil"/>
        <w:bottom w:val="nil"/>
        <w:right w:val="nil"/>
        <w:between w:val="nil"/>
      </w:pBdr>
      <w:tabs>
        <w:tab w:val="center" w:pos="4419"/>
        <w:tab w:val="right" w:pos="8838"/>
      </w:tabs>
      <w:rPr>
        <w:color w:val="000000"/>
      </w:rPr>
    </w:pPr>
  </w:p>
  <w:p w14:paraId="00000233" w14:textId="77777777" w:rsidR="00030E2B" w:rsidRDefault="00030E2B">
    <w:pPr>
      <w:pBdr>
        <w:top w:val="nil"/>
        <w:left w:val="nil"/>
        <w:bottom w:val="nil"/>
        <w:right w:val="nil"/>
        <w:between w:val="nil"/>
      </w:pBdr>
      <w:tabs>
        <w:tab w:val="center" w:pos="4419"/>
        <w:tab w:val="right" w:pos="8838"/>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D" w14:textId="77777777" w:rsidR="00030E2B" w:rsidRDefault="00030E2B">
    <w:pPr>
      <w:pBdr>
        <w:top w:val="nil"/>
        <w:left w:val="nil"/>
        <w:bottom w:val="nil"/>
        <w:right w:val="nil"/>
        <w:between w:val="nil"/>
      </w:pBdr>
      <w:tabs>
        <w:tab w:val="center" w:pos="4419"/>
        <w:tab w:val="right" w:pos="8838"/>
      </w:tabs>
      <w:jc w:val="right"/>
      <w:rPr>
        <w:color w:val="000000"/>
      </w:rPr>
    </w:pPr>
  </w:p>
  <w:p w14:paraId="0000022E" w14:textId="77777777" w:rsidR="00030E2B" w:rsidRDefault="00030E2B">
    <w:pPr>
      <w:pBdr>
        <w:top w:val="nil"/>
        <w:left w:val="nil"/>
        <w:bottom w:val="nil"/>
        <w:right w:val="nil"/>
        <w:between w:val="nil"/>
      </w:pBdr>
      <w:tabs>
        <w:tab w:val="center" w:pos="4419"/>
        <w:tab w:val="right" w:pos="8838"/>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4" w14:textId="40C8FFA7" w:rsidR="00030E2B" w:rsidRDefault="00D176EA">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sidR="007822C6">
      <w:rPr>
        <w:noProof/>
        <w:color w:val="000000"/>
      </w:rPr>
      <w:t>32</w:t>
    </w:r>
    <w:r>
      <w:rPr>
        <w:color w:val="000000"/>
      </w:rPr>
      <w:fldChar w:fldCharType="end"/>
    </w:r>
  </w:p>
  <w:p w14:paraId="00000235" w14:textId="77777777" w:rsidR="00030E2B" w:rsidRDefault="00030E2B">
    <w:pPr>
      <w:pBdr>
        <w:top w:val="nil"/>
        <w:left w:val="nil"/>
        <w:bottom w:val="nil"/>
        <w:right w:val="nil"/>
        <w:between w:val="nil"/>
      </w:pBdr>
      <w:tabs>
        <w:tab w:val="center" w:pos="4419"/>
        <w:tab w:val="right" w:pos="8838"/>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0" w14:textId="32A00ABF" w:rsidR="00030E2B" w:rsidRDefault="00D176E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7822C6">
      <w:rPr>
        <w:noProof/>
        <w:color w:val="000000"/>
      </w:rPr>
      <w:t>31</w:t>
    </w:r>
    <w:r>
      <w:rPr>
        <w:color w:val="000000"/>
      </w:rPr>
      <w:fldChar w:fldCharType="end"/>
    </w:r>
  </w:p>
  <w:p w14:paraId="00000231" w14:textId="77777777" w:rsidR="00030E2B" w:rsidRDefault="00D176EA">
    <w:pPr>
      <w:pBdr>
        <w:top w:val="nil"/>
        <w:left w:val="nil"/>
        <w:bottom w:val="nil"/>
        <w:right w:val="nil"/>
        <w:between w:val="nil"/>
      </w:pBdr>
      <w:tabs>
        <w:tab w:val="center" w:pos="4419"/>
        <w:tab w:val="right" w:pos="8838"/>
      </w:tabs>
      <w:rPr>
        <w:color w:val="000000"/>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4637A"/>
    <w:multiLevelType w:val="multilevel"/>
    <w:tmpl w:val="FCC25D6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4842D8"/>
    <w:multiLevelType w:val="multilevel"/>
    <w:tmpl w:val="10B0B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B32EE0"/>
    <w:multiLevelType w:val="multilevel"/>
    <w:tmpl w:val="0D4C6C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E2B"/>
    <w:rsid w:val="00030E2B"/>
    <w:rsid w:val="00072845"/>
    <w:rsid w:val="003A118B"/>
    <w:rsid w:val="005802BC"/>
    <w:rsid w:val="00723E1A"/>
    <w:rsid w:val="007822C6"/>
    <w:rsid w:val="00802C1E"/>
    <w:rsid w:val="0087005E"/>
    <w:rsid w:val="008D1857"/>
    <w:rsid w:val="009B0001"/>
    <w:rsid w:val="009C0531"/>
    <w:rsid w:val="00AA3410"/>
    <w:rsid w:val="00B2190E"/>
    <w:rsid w:val="00BB34B5"/>
    <w:rsid w:val="00D176EA"/>
    <w:rsid w:val="00F7312B"/>
    <w:rsid w:val="00F853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37A72"/>
  <w15:docId w15:val="{6AF1BB2F-E199-4913-9066-2ECE7E5F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line="360" w:lineRule="auto"/>
      <w:ind w:firstLine="709"/>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0">
    <w:basedOn w:val="TableNormal0"/>
    <w:pPr>
      <w:spacing w:line="360" w:lineRule="auto"/>
      <w:ind w:firstLine="709"/>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1">
    <w:basedOn w:val="TableNormal0"/>
    <w:pPr>
      <w:spacing w:line="360" w:lineRule="auto"/>
      <w:ind w:firstLine="709"/>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2">
    <w:basedOn w:val="TableNormal0"/>
    <w:pPr>
      <w:spacing w:line="360" w:lineRule="auto"/>
      <w:ind w:firstLine="709"/>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Rodap">
    <w:name w:val="footer"/>
    <w:basedOn w:val="Normal"/>
    <w:link w:val="RodapChar"/>
    <w:uiPriority w:val="99"/>
    <w:unhideWhenUsed/>
    <w:rsid w:val="009B0001"/>
    <w:pPr>
      <w:tabs>
        <w:tab w:val="center" w:pos="4252"/>
        <w:tab w:val="right" w:pos="8504"/>
      </w:tabs>
    </w:pPr>
  </w:style>
  <w:style w:type="character" w:customStyle="1" w:styleId="RodapChar">
    <w:name w:val="Rodapé Char"/>
    <w:basedOn w:val="Fontepargpadro"/>
    <w:link w:val="Rodap"/>
    <w:uiPriority w:val="99"/>
    <w:rsid w:val="009B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21.png"/><Relationship Id="rId39" Type="http://schemas.openxmlformats.org/officeDocument/2006/relationships/image" Target="media/image6.png"/><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image" Target="media/image17.png"/><Relationship Id="rId42" Type="http://schemas.openxmlformats.org/officeDocument/2006/relationships/image" Target="media/image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image" Target="media/image23.png"/><Relationship Id="rId33" Type="http://schemas.openxmlformats.org/officeDocument/2006/relationships/image" Target="media/image24.png"/><Relationship Id="rId38" Type="http://schemas.openxmlformats.org/officeDocument/2006/relationships/image" Target="media/image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cmc.usp.br/institucional/estrutura-administrativa/biblioteca/servicos/ficha" TargetMode="External"/><Relationship Id="rId20" Type="http://schemas.microsoft.com/office/2011/relationships/commentsExtended" Target="commentsExtended.xml"/><Relationship Id="rId29" Type="http://schemas.openxmlformats.org/officeDocument/2006/relationships/image" Target="media/image15.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image" Target="media/image22.png"/><Relationship Id="rId40" Type="http://schemas.openxmlformats.org/officeDocument/2006/relationships/image" Target="media/image7.png"/><Relationship Id="rId45"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16.png"/><Relationship Id="rId23" Type="http://schemas.openxmlformats.org/officeDocument/2006/relationships/image" Target="media/image2.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image" Target="media/image11.png"/><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8.png"/><Relationship Id="rId22" Type="http://schemas.microsoft.com/office/2018/08/relationships/commentsExtensible" Target="commentsExtensible.xml"/><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GAFE53iPBs73vfSmYFLn7hjRaA==">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55</Pages>
  <Words>7147</Words>
  <Characters>38598</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Henrique Freitas Pinheiro (P)</cp:lastModifiedBy>
  <cp:revision>2</cp:revision>
  <dcterms:created xsi:type="dcterms:W3CDTF">2022-05-06T19:06:00Z</dcterms:created>
  <dcterms:modified xsi:type="dcterms:W3CDTF">2022-05-06T20:54:00Z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etDate">
    <vt:lpwstr>2022-05-06T20:54:23Z</vt:lpwstr>
  </property>
  <property fmtid="{D5CDD505-2E9C-101B-9397-08002B2CF9AE}" pid="4" name="MSIP_Label_41b88ec2-a72b-4523-9e84-0458a1764731_Method">
    <vt:lpwstr>Privileged</vt:lpwstr>
  </property>
  <property fmtid="{D5CDD505-2E9C-101B-9397-08002B2CF9AE}" pid="5" name="MSIP_Label_41b88ec2-a72b-4523-9e84-0458a1764731_Name">
    <vt:lpwstr>Public O365</vt:lpwstr>
  </property>
  <property fmtid="{D5CDD505-2E9C-101B-9397-08002B2CF9AE}" pid="6" name="MSIP_Label_41b88ec2-a72b-4523-9e84-0458a1764731_SiteId">
    <vt:lpwstr>35595a02-4d6d-44ac-99e1-f9ab4cd872db</vt:lpwstr>
  </property>
  <property fmtid="{D5CDD505-2E9C-101B-9397-08002B2CF9AE}" pid="7" name="MSIP_Label_41b88ec2-a72b-4523-9e84-0458a1764731_ActionId">
    <vt:lpwstr>4449ca9e-d721-4bb7-9553-27dfb2cb0669</vt:lpwstr>
  </property>
  <property fmtid="{D5CDD505-2E9C-101B-9397-08002B2CF9AE}" pid="8" name="MSIP_Label_41b88ec2-a72b-4523-9e84-0458a1764731_ContentBits">
    <vt:lpwstr>0</vt:lpwstr>
  </property>
</Properties>
</file>